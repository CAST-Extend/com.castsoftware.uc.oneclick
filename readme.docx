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567B" w14:textId="480643C4" w:rsidR="004E0F1F" w:rsidRDefault="00A90F34" w:rsidP="00A90F34">
      <w:pPr>
        <w:pStyle w:val="Title"/>
        <w:jc w:val="center"/>
      </w:pPr>
      <w:r>
        <w:t xml:space="preserve">CAST </w:t>
      </w:r>
      <w:r w:rsidR="0065359F">
        <w:t xml:space="preserve">OneClick </w:t>
      </w:r>
    </w:p>
    <w:p w14:paraId="0BAD6452" w14:textId="48D506D3" w:rsidR="00A90F34" w:rsidRDefault="00A90F34" w:rsidP="00A90F34"/>
    <w:p w14:paraId="5EA91BB5" w14:textId="3DC2DD91" w:rsidR="00F61875" w:rsidRDefault="00F61875" w:rsidP="00554A62">
      <w:pPr>
        <w:pStyle w:val="Heading1"/>
      </w:pPr>
      <w:r>
        <w:t>OneClick Prerequisites</w:t>
      </w:r>
    </w:p>
    <w:p w14:paraId="07748A3F" w14:textId="77777777" w:rsidR="00F61875" w:rsidRDefault="00F61875" w:rsidP="00F61875">
      <w:r>
        <w:t>Running OneClick requires access to:</w:t>
      </w:r>
    </w:p>
    <w:p w14:paraId="36ED66F3" w14:textId="77777777" w:rsidR="00F61875" w:rsidRDefault="00F61875" w:rsidP="00F61875">
      <w:pPr>
        <w:pStyle w:val="ListParagraph"/>
        <w:numPr>
          <w:ilvl w:val="0"/>
          <w:numId w:val="9"/>
        </w:numPr>
      </w:pPr>
      <w:r>
        <w:t>AIP Console</w:t>
      </w:r>
    </w:p>
    <w:p w14:paraId="37A445EC" w14:textId="77777777" w:rsidR="00F61875" w:rsidRDefault="00F61875" w:rsidP="00F61875">
      <w:pPr>
        <w:pStyle w:val="ListParagraph"/>
        <w:numPr>
          <w:ilvl w:val="0"/>
          <w:numId w:val="9"/>
        </w:numPr>
      </w:pPr>
      <w:r>
        <w:t>Highlight</w:t>
      </w:r>
    </w:p>
    <w:p w14:paraId="1ABF37D8" w14:textId="77777777" w:rsidR="00F61875" w:rsidRDefault="00F61875" w:rsidP="00F61875">
      <w:pPr>
        <w:pStyle w:val="ListParagraph"/>
        <w:numPr>
          <w:ilvl w:val="0"/>
          <w:numId w:val="9"/>
        </w:numPr>
      </w:pPr>
      <w:r>
        <w:t>REST API</w:t>
      </w:r>
    </w:p>
    <w:p w14:paraId="79F0BD38" w14:textId="70D9912C" w:rsidR="00F61875" w:rsidRDefault="00F61875" w:rsidP="00F61875">
      <w:pPr>
        <w:pStyle w:val="ListParagraph"/>
        <w:numPr>
          <w:ilvl w:val="0"/>
          <w:numId w:val="9"/>
        </w:numPr>
      </w:pPr>
      <w:r>
        <w:t xml:space="preserve">Database.  </w:t>
      </w:r>
    </w:p>
    <w:p w14:paraId="03C885AD" w14:textId="4C267203" w:rsidR="00F61875" w:rsidRDefault="00F61875" w:rsidP="00F61875">
      <w:r>
        <w:t>In addition, it requires the installation and location the Console and Highlight automation tools.  This software is available either on the CAST Extend website or Highlight portal.  These common configuration is stored in a special configuration file, “</w:t>
      </w:r>
      <w:proofErr w:type="spellStart"/>
      <w:r>
        <w:t>config.json</w:t>
      </w:r>
      <w:proofErr w:type="spellEnd"/>
      <w:r>
        <w:t>” found in the &lt;base folder location&gt;/.</w:t>
      </w:r>
      <w:proofErr w:type="spellStart"/>
      <w:r>
        <w:t>oneclick</w:t>
      </w:r>
      <w:proofErr w:type="spellEnd"/>
      <w:r>
        <w:t xml:space="preserve"> folder.</w:t>
      </w:r>
    </w:p>
    <w:p w14:paraId="21E056B2" w14:textId="77777777" w:rsidR="00F61875" w:rsidRDefault="00F61875" w:rsidP="00554A62">
      <w:pPr>
        <w:pStyle w:val="Heading1"/>
        <w:rPr>
          <w:ins w:id="0" w:author="Haig Bedros" w:date="2023-03-27T10:30:00Z"/>
        </w:rPr>
      </w:pPr>
    </w:p>
    <w:p w14:paraId="2F7396AF" w14:textId="66A75DB5" w:rsidR="00A90F34" w:rsidRPr="00554A62" w:rsidRDefault="00DB1EB0" w:rsidP="00554A62">
      <w:pPr>
        <w:pStyle w:val="Heading1"/>
      </w:pPr>
      <w:r>
        <w:t xml:space="preserve">OneClick </w:t>
      </w:r>
      <w:r w:rsidR="00A90F34" w:rsidRPr="00554A62">
        <w:t>Installation</w:t>
      </w:r>
    </w:p>
    <w:p w14:paraId="3B9BCA6F" w14:textId="77777777" w:rsidR="006B220D" w:rsidRDefault="00000000" w:rsidP="00A90F34">
      <w:pPr>
        <w:pStyle w:val="ListParagraph"/>
        <w:numPr>
          <w:ilvl w:val="0"/>
          <w:numId w:val="1"/>
        </w:numPr>
      </w:pPr>
      <w:hyperlink r:id="rId5" w:history="1">
        <w:r w:rsidR="00A34F7C">
          <w:rPr>
            <w:rStyle w:val="Hyperlink"/>
          </w:rPr>
          <w:t>Download Python | Python.org</w:t>
        </w:r>
      </w:hyperlink>
      <w:r w:rsidR="00A90F34">
        <w:t xml:space="preserve"> (if not already done)</w:t>
      </w:r>
      <w:r w:rsidR="00A34F7C">
        <w:t xml:space="preserve">. </w:t>
      </w:r>
    </w:p>
    <w:p w14:paraId="3C9EA139" w14:textId="184EB3C7" w:rsidR="00A90F34" w:rsidRDefault="006B220D" w:rsidP="006B220D">
      <w:pPr>
        <w:pStyle w:val="ListParagraph"/>
        <w:numPr>
          <w:ilvl w:val="1"/>
          <w:numId w:val="1"/>
        </w:numPr>
      </w:pPr>
      <w:r w:rsidRPr="006B220D">
        <w:t>The tool was tested using python version 3.10</w:t>
      </w:r>
      <w:r w:rsidR="00DC5231">
        <w:t xml:space="preserve"> </w:t>
      </w:r>
    </w:p>
    <w:p w14:paraId="1E539D1B" w14:textId="73B3A0DC" w:rsidR="006B220D" w:rsidRDefault="006B220D" w:rsidP="006B220D">
      <w:pPr>
        <w:pStyle w:val="ListParagraph"/>
        <w:numPr>
          <w:ilvl w:val="1"/>
          <w:numId w:val="1"/>
        </w:numPr>
      </w:pPr>
      <w:r>
        <w:t>When installing python be sure to check the “Add Python to Path option”</w:t>
      </w:r>
    </w:p>
    <w:p w14:paraId="5D6363A3" w14:textId="4667BEA8" w:rsidR="00DC5231" w:rsidRPr="006B220D" w:rsidRDefault="006B220D" w:rsidP="006B220D">
      <w:pPr>
        <w:pStyle w:val="ListParagraph"/>
        <w:ind w:left="1440"/>
      </w:pPr>
      <w:r>
        <w:rPr>
          <w:noProof/>
        </w:rPr>
        <w:drawing>
          <wp:inline distT="0" distB="0" distL="0" distR="0" wp14:anchorId="1D838AE9" wp14:editId="20E9FD31">
            <wp:extent cx="2827176" cy="1742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27176" cy="1742255"/>
                    </a:xfrm>
                    <a:prstGeom prst="rect">
                      <a:avLst/>
                    </a:prstGeom>
                  </pic:spPr>
                </pic:pic>
              </a:graphicData>
            </a:graphic>
          </wp:inline>
        </w:drawing>
      </w:r>
    </w:p>
    <w:p w14:paraId="73D0F784" w14:textId="6FC59965" w:rsidR="00D50A8F" w:rsidRDefault="00D50A8F" w:rsidP="00D50A8F">
      <w:pPr>
        <w:pStyle w:val="ListParagraph"/>
        <w:numPr>
          <w:ilvl w:val="0"/>
          <w:numId w:val="1"/>
        </w:numPr>
      </w:pPr>
      <w:r>
        <w:t xml:space="preserve">Place the OneClick </w:t>
      </w:r>
      <w:r w:rsidR="00EC32FA">
        <w:t>zipped nugget</w:t>
      </w:r>
      <w:r>
        <w:t xml:space="preserve"> file on your local machine </w:t>
      </w:r>
      <w:r w:rsidR="00EC32FA">
        <w:t>(</w:t>
      </w:r>
      <w:r>
        <w:t xml:space="preserve">C Drive </w:t>
      </w:r>
      <w:r w:rsidR="00EC32FA">
        <w:t>preferably)</w:t>
      </w:r>
      <w:r>
        <w:t>.</w:t>
      </w:r>
    </w:p>
    <w:p w14:paraId="3398D025" w14:textId="77777777" w:rsidR="00DB1EB0" w:rsidRDefault="00F61875" w:rsidP="00F61875">
      <w:pPr>
        <w:pStyle w:val="ListParagraph"/>
        <w:numPr>
          <w:ilvl w:val="0"/>
          <w:numId w:val="1"/>
        </w:numPr>
      </w:pPr>
      <w:r>
        <w:t xml:space="preserve">Create an empty base folder (name as desired) on your local machine. </w:t>
      </w:r>
    </w:p>
    <w:p w14:paraId="0A9AB700" w14:textId="3DA30F90" w:rsidR="00F61875" w:rsidRDefault="00F61875" w:rsidP="00DB1EB0">
      <w:pPr>
        <w:pStyle w:val="ListParagraph"/>
        <w:numPr>
          <w:ilvl w:val="1"/>
          <w:numId w:val="1"/>
        </w:numPr>
      </w:pPr>
      <w:r>
        <w:t>This folder will hold all the automatically created files by OneClick.</w:t>
      </w:r>
    </w:p>
    <w:p w14:paraId="7A06EBE6" w14:textId="2E10DD28" w:rsidR="00317E80" w:rsidRDefault="00317E80" w:rsidP="00A90F34">
      <w:pPr>
        <w:pStyle w:val="ListParagraph"/>
        <w:numPr>
          <w:ilvl w:val="0"/>
          <w:numId w:val="1"/>
        </w:numPr>
      </w:pPr>
      <w:r>
        <w:t>Expand the nugget file into a folder</w:t>
      </w:r>
      <w:r w:rsidR="00A63749">
        <w:t>, using zip</w:t>
      </w:r>
      <w:r>
        <w:t>.</w:t>
      </w:r>
    </w:p>
    <w:p w14:paraId="54319691" w14:textId="44FF49DB" w:rsidR="00A90F34" w:rsidRDefault="00A90F34" w:rsidP="00A90F34">
      <w:pPr>
        <w:pStyle w:val="ListParagraph"/>
        <w:numPr>
          <w:ilvl w:val="0"/>
          <w:numId w:val="1"/>
        </w:numPr>
      </w:pPr>
      <w:r>
        <w:t>Open a command prompt, hold down windows key and press r, then type cmd enter.</w:t>
      </w:r>
    </w:p>
    <w:p w14:paraId="3BB668CD" w14:textId="436610E6" w:rsidR="00A90F34" w:rsidRDefault="00F61875" w:rsidP="00A90F34">
      <w:pPr>
        <w:pStyle w:val="ListParagraph"/>
        <w:numPr>
          <w:ilvl w:val="0"/>
          <w:numId w:val="1"/>
        </w:numPr>
      </w:pPr>
      <w:r>
        <w:t>Using command prompt g</w:t>
      </w:r>
      <w:r w:rsidR="00A63749">
        <w:t xml:space="preserve">o to the folder containing the expanded nugget </w:t>
      </w:r>
      <w:proofErr w:type="spellStart"/>
      <w:r w:rsidR="00A63749">
        <w:t>file</w:t>
      </w:r>
      <w:r>
        <w:t>.</w:t>
      </w:r>
      <w:r w:rsidR="00A63749">
        <w:t>Type</w:t>
      </w:r>
      <w:proofErr w:type="spellEnd"/>
      <w:r w:rsidR="00A63749">
        <w:t xml:space="preserve">: </w:t>
      </w:r>
      <w:r w:rsidR="00317E80">
        <w:t xml:space="preserve">install &lt;base folder location&gt; </w:t>
      </w:r>
    </w:p>
    <w:p w14:paraId="6EB7CE44" w14:textId="7573163B" w:rsidR="00317E80" w:rsidRDefault="00317E80" w:rsidP="00ED795A">
      <w:pPr>
        <w:pStyle w:val="ListParagraph"/>
        <w:numPr>
          <w:ilvl w:val="1"/>
          <w:numId w:val="1"/>
        </w:numPr>
      </w:pPr>
      <w:r w:rsidRPr="00ED795A">
        <w:t>The base folder location will hold all files used and/or created by the OneClick tool.</w:t>
      </w:r>
    </w:p>
    <w:p w14:paraId="5B28DE40" w14:textId="2786009D" w:rsidR="00ED795A" w:rsidRPr="00ED795A" w:rsidRDefault="00ED795A" w:rsidP="00ED795A">
      <w:pPr>
        <w:pStyle w:val="ListParagraph"/>
        <w:numPr>
          <w:ilvl w:val="1"/>
          <w:numId w:val="1"/>
        </w:numPr>
      </w:pPr>
      <w:r>
        <w:t>For mor</w:t>
      </w:r>
      <w:r w:rsidR="00A63749">
        <w:t>e</w:t>
      </w:r>
      <w:r>
        <w:t xml:space="preserve"> on this see the Environment section below. </w:t>
      </w:r>
    </w:p>
    <w:p w14:paraId="020CADD8" w14:textId="468DB868" w:rsidR="00D65602" w:rsidRDefault="00D2250C" w:rsidP="00554A62">
      <w:pPr>
        <w:pStyle w:val="Heading1"/>
      </w:pPr>
      <w:r>
        <w:lastRenderedPageBreak/>
        <w:t>Common Configuration Requirements</w:t>
      </w:r>
    </w:p>
    <w:p w14:paraId="21DD9B66" w14:textId="443442B0" w:rsidR="00D65602" w:rsidRDefault="00D65602" w:rsidP="00D65602">
      <w:r>
        <w:t xml:space="preserve">To run oneClick requires access to AIP Console, Highlight, REST API and Database.  </w:t>
      </w:r>
      <w:r w:rsidR="00D2250C">
        <w:t xml:space="preserve">In addition, it requires the installation and location the </w:t>
      </w:r>
      <w:r w:rsidR="00811B77">
        <w:t xml:space="preserve">Console and </w:t>
      </w:r>
      <w:r w:rsidR="00D2250C">
        <w:t xml:space="preserve">Highlight automation tools.  This software is available either on the CAST Extend website or Highlight portal. </w:t>
      </w:r>
      <w:r w:rsidR="00554A62">
        <w:t xml:space="preserve"> These common configuration is stored in a special configuration file, “config.json” found in the &lt;base folder location&gt;/.oneclick folder.</w:t>
      </w:r>
    </w:p>
    <w:p w14:paraId="0594B524" w14:textId="7CD5DCF9" w:rsidR="00D2250C" w:rsidRDefault="00D2250C" w:rsidP="00D2250C">
      <w:pPr>
        <w:pStyle w:val="Heading2"/>
      </w:pPr>
      <w:r>
        <w:t>AIP Console</w:t>
      </w:r>
    </w:p>
    <w:p w14:paraId="42EEB96A" w14:textId="4F76DA97" w:rsidR="00AF3352" w:rsidRDefault="005C4F00" w:rsidP="00554A62">
      <w:r>
        <w:t>OneClick requires AIP Console to run the MRI analysis.</w:t>
      </w:r>
      <w:del w:id="1" w:author="Haig Bedros" w:date="2023-03-27T10:29:00Z">
        <w:r w:rsidDel="00F61875">
          <w:delText xml:space="preserve"> </w:delText>
        </w:r>
      </w:del>
      <w:r>
        <w:t xml:space="preserve"> It has been tested using both 1.x and 2.x </w:t>
      </w:r>
      <w:r w:rsidR="00AF3352">
        <w:t xml:space="preserve">Enterprise version of </w:t>
      </w:r>
      <w:r>
        <w:t xml:space="preserve">Console. </w:t>
      </w:r>
      <w:r w:rsidR="00AF3352">
        <w:t xml:space="preserve"> OneClick uses AIP Console </w:t>
      </w:r>
      <w:r w:rsidR="0099304B">
        <w:t>integration</w:t>
      </w:r>
      <w:r w:rsidR="00AF3352">
        <w:t xml:space="preserve"> tools to communicate with Console.  AIP Console requires that the </w:t>
      </w:r>
      <w:r w:rsidR="0099304B">
        <w:t xml:space="preserve">integration </w:t>
      </w:r>
      <w:r w:rsidR="00AF3352">
        <w:t>tools and Console versions match.  Both can be downloaded from the CAST Extend Website at:</w:t>
      </w:r>
    </w:p>
    <w:p w14:paraId="3D1EBDEE" w14:textId="33245121" w:rsidR="00AF3352" w:rsidRDefault="00000000" w:rsidP="0099304B">
      <w:pPr>
        <w:pStyle w:val="ListParagraph"/>
        <w:numPr>
          <w:ilvl w:val="0"/>
          <w:numId w:val="6"/>
        </w:numPr>
      </w:pPr>
      <w:hyperlink r:id="rId7" w:anchor="/extension?id=com.castsoftware.aip.console&amp;version=1.28.2-funcrel" w:history="1">
        <w:r w:rsidR="0099304B">
          <w:rPr>
            <w:rStyle w:val="Hyperlink"/>
          </w:rPr>
          <w:t>Console Enterprise Edition</w:t>
        </w:r>
      </w:hyperlink>
    </w:p>
    <w:p w14:paraId="5857E957" w14:textId="0CF4B824" w:rsidR="00AF3352" w:rsidRDefault="00000000" w:rsidP="0099304B">
      <w:pPr>
        <w:pStyle w:val="ListParagraph"/>
        <w:numPr>
          <w:ilvl w:val="0"/>
          <w:numId w:val="6"/>
        </w:numPr>
      </w:pPr>
      <w:hyperlink r:id="rId8" w:anchor="/extension?id=com.castsoftware.uc.aip.console.tools&amp;version=1.0.1" w:history="1">
        <w:r w:rsidR="0099304B">
          <w:rPr>
            <w:rStyle w:val="Hyperlink"/>
          </w:rPr>
          <w:t xml:space="preserve">AIP Console integration tools </w:t>
        </w:r>
      </w:hyperlink>
    </w:p>
    <w:p w14:paraId="48051286" w14:textId="2F2AC09A" w:rsidR="0099304B" w:rsidRDefault="0099304B" w:rsidP="00E64BEE">
      <w:r>
        <w:t xml:space="preserve">Once installed the OneClick config.json file should be updated to include the AIP Console and integration tools information.  </w:t>
      </w:r>
      <w:r w:rsidR="00AD41C5">
        <w:t>The default configuration file can be updated using the oneClick config option</w:t>
      </w:r>
      <w:r w:rsidR="00E64BEE">
        <w:t xml:space="preserve"> as follows: </w:t>
      </w:r>
    </w:p>
    <w:p w14:paraId="54F37454" w14:textId="35ADAF98" w:rsidR="009223A2" w:rsidRDefault="00CB2CD7" w:rsidP="00000C2D">
      <w:pPr>
        <w:shd w:val="clear" w:color="auto" w:fill="1E1E1E"/>
        <w:spacing w:after="0" w:line="285" w:lineRule="atLeast"/>
      </w:pPr>
      <w:r>
        <w:t xml:space="preserve">oneClick config </w:t>
      </w:r>
      <w:r w:rsidR="00000C2D">
        <w:t xml:space="preserve"> </w:t>
      </w:r>
      <w:r w:rsidR="009223A2">
        <w:t>-b c:</w:t>
      </w:r>
      <w:r w:rsidR="00E64BEE">
        <w:t>\</w:t>
      </w:r>
      <w:r w:rsidR="009223A2">
        <w:t>code</w:t>
      </w:r>
    </w:p>
    <w:p w14:paraId="127A26BB" w14:textId="3A5303B7" w:rsidR="00CB2CD7" w:rsidRDefault="009223A2" w:rsidP="00000C2D">
      <w:pPr>
        <w:shd w:val="clear" w:color="auto" w:fill="1E1E1E"/>
        <w:spacing w:after="0" w:line="285" w:lineRule="atLeast"/>
        <w:rPr>
          <w:rFonts w:ascii="Consolas" w:eastAsia="Times New Roman" w:hAnsi="Consolas" w:cs="Times New Roman"/>
          <w:color w:val="CE9178"/>
          <w:sz w:val="21"/>
          <w:szCs w:val="21"/>
        </w:rPr>
      </w:pPr>
      <w:r>
        <w:t xml:space="preserve">      </w:t>
      </w:r>
      <w:r>
        <w:tab/>
      </w:r>
      <w:r>
        <w:tab/>
      </w:r>
      <w:r w:rsidR="00CB2CD7" w:rsidRPr="00CB2CD7">
        <w:rPr>
          <w:rFonts w:ascii="Consolas" w:eastAsia="Times New Roman" w:hAnsi="Consolas" w:cs="Times New Roman"/>
          <w:color w:val="CE9178"/>
          <w:sz w:val="21"/>
          <w:szCs w:val="21"/>
        </w:rPr>
        <w:t>--consoleURL</w:t>
      </w:r>
      <w:r w:rsidR="00CB2CD7">
        <w:rPr>
          <w:rFonts w:ascii="Consolas" w:eastAsia="Times New Roman" w:hAnsi="Consolas" w:cs="Times New Roman"/>
          <w:color w:val="CE9178"/>
          <w:sz w:val="21"/>
          <w:szCs w:val="21"/>
        </w:rPr>
        <w:t>=http://&lt;</w:t>
      </w:r>
      <w:r w:rsidR="00000C2D">
        <w:rPr>
          <w:rFonts w:ascii="Consolas" w:eastAsia="Times New Roman" w:hAnsi="Consolas" w:cs="Times New Roman"/>
          <w:color w:val="CE9178"/>
          <w:sz w:val="21"/>
          <w:szCs w:val="21"/>
        </w:rPr>
        <w:t>server-name</w:t>
      </w:r>
      <w:r w:rsidR="00CB2CD7">
        <w:rPr>
          <w:rFonts w:ascii="Consolas" w:eastAsia="Times New Roman" w:hAnsi="Consolas" w:cs="Times New Roman"/>
          <w:color w:val="CE9178"/>
          <w:sz w:val="21"/>
          <w:szCs w:val="21"/>
        </w:rPr>
        <w:t>&gt;:&lt;console</w:t>
      </w:r>
      <w:r w:rsidR="00000C2D">
        <w:rPr>
          <w:rFonts w:ascii="Consolas" w:eastAsia="Times New Roman" w:hAnsi="Consolas" w:cs="Times New Roman"/>
          <w:color w:val="CE9178"/>
          <w:sz w:val="21"/>
          <w:szCs w:val="21"/>
        </w:rPr>
        <w:t>-</w:t>
      </w:r>
      <w:r w:rsidR="00CB2CD7">
        <w:rPr>
          <w:rFonts w:ascii="Consolas" w:eastAsia="Times New Roman" w:hAnsi="Consolas" w:cs="Times New Roman"/>
          <w:color w:val="CE9178"/>
          <w:sz w:val="21"/>
          <w:szCs w:val="21"/>
        </w:rPr>
        <w:t>ip&gt;</w:t>
      </w:r>
    </w:p>
    <w:p w14:paraId="1CEFF4BE" w14:textId="201FF58D" w:rsidR="00000C2D" w:rsidRPr="00000C2D" w:rsidRDefault="00CB2CD7" w:rsidP="00000C2D">
      <w:pPr>
        <w:shd w:val="clear" w:color="auto" w:fill="1E1E1E"/>
        <w:spacing w:after="0" w:line="285" w:lineRule="atLeast"/>
      </w:pPr>
      <w:r w:rsidRPr="00000C2D">
        <w:t xml:space="preserve"> </w:t>
      </w:r>
      <w:r w:rsidR="00000C2D" w:rsidRPr="00000C2D">
        <w:tab/>
      </w:r>
      <w:r w:rsidR="00000C2D" w:rsidRPr="00000C2D">
        <w:tab/>
      </w:r>
      <w:r w:rsidR="00000C2D" w:rsidRPr="00CB2CD7">
        <w:rPr>
          <w:rFonts w:ascii="Consolas" w:eastAsia="Times New Roman" w:hAnsi="Consolas" w:cs="Times New Roman"/>
          <w:color w:val="CE9178"/>
          <w:sz w:val="21"/>
          <w:szCs w:val="21"/>
        </w:rPr>
        <w:t>--</w:t>
      </w:r>
      <w:r w:rsidR="00000C2D" w:rsidRPr="000A0B5A">
        <w:rPr>
          <w:rFonts w:ascii="Consolas" w:eastAsia="Times New Roman" w:hAnsi="Consolas" w:cs="Times New Roman"/>
          <w:color w:val="CE9178"/>
          <w:sz w:val="21"/>
          <w:szCs w:val="21"/>
        </w:rPr>
        <w:t>consoleKey=&lt;console-key&gt;</w:t>
      </w:r>
    </w:p>
    <w:p w14:paraId="2DE5A0D5" w14:textId="4611B07C" w:rsidR="00CB2CD7" w:rsidRPr="00000C2D" w:rsidRDefault="00000C2D" w:rsidP="00000C2D">
      <w:pPr>
        <w:shd w:val="clear" w:color="auto" w:fill="1E1E1E"/>
        <w:spacing w:after="0" w:line="285" w:lineRule="atLeast"/>
      </w:pPr>
      <w:r>
        <w:tab/>
      </w:r>
      <w:r>
        <w:tab/>
      </w:r>
      <w:r w:rsidRPr="00CB2CD7">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consoleCLI=&lt;console-integration-tool-location&gt;</w:t>
      </w:r>
    </w:p>
    <w:p w14:paraId="2AD64533" w14:textId="375157D8" w:rsidR="00000C2D" w:rsidRDefault="00000C2D" w:rsidP="00000C2D">
      <w:pPr>
        <w:pStyle w:val="ListParagraph"/>
        <w:numPr>
          <w:ilvl w:val="0"/>
          <w:numId w:val="7"/>
        </w:numPr>
      </w:pPr>
      <w:r>
        <w:t xml:space="preserve">consoleURL is used to access AIP Console, the url </w:t>
      </w:r>
      <w:r w:rsidR="00FE2CFA">
        <w:t>must match what is used to access the console</w:t>
      </w:r>
    </w:p>
    <w:p w14:paraId="46A3D4BB" w14:textId="5E2C44F9" w:rsidR="00FE2CFA" w:rsidRDefault="00FE2CFA" w:rsidP="00000C2D">
      <w:pPr>
        <w:pStyle w:val="ListParagraph"/>
        <w:numPr>
          <w:ilvl w:val="0"/>
          <w:numId w:val="7"/>
        </w:numPr>
      </w:pPr>
      <w:r>
        <w:rPr>
          <w:noProof/>
        </w:rPr>
        <w:drawing>
          <wp:anchor distT="0" distB="0" distL="114300" distR="114300" simplePos="0" relativeHeight="251659264" behindDoc="0" locked="0" layoutInCell="1" allowOverlap="1" wp14:anchorId="26278C9B" wp14:editId="3944425C">
            <wp:simplePos x="0" y="0"/>
            <wp:positionH relativeFrom="column">
              <wp:posOffset>4234815</wp:posOffset>
            </wp:positionH>
            <wp:positionV relativeFrom="paragraph">
              <wp:posOffset>68580</wp:posOffset>
            </wp:positionV>
            <wp:extent cx="1689735" cy="1393825"/>
            <wp:effectExtent l="0" t="0" r="5715" b="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89735" cy="1393825"/>
                    </a:xfrm>
                    <a:prstGeom prst="rect">
                      <a:avLst/>
                    </a:prstGeom>
                  </pic:spPr>
                </pic:pic>
              </a:graphicData>
            </a:graphic>
          </wp:anchor>
        </w:drawing>
      </w:r>
      <w:r>
        <w:t xml:space="preserve">consoleKEY is the equivalent of a username and password.  To obtain the key login to AIP console and click on the twisty next to your username, from the menu choose “Profile”.   This will launch the profile page where a key can be generated.  </w:t>
      </w:r>
    </w:p>
    <w:p w14:paraId="635EEC02" w14:textId="461DD304" w:rsidR="00FE2CFA" w:rsidRDefault="00FE2CFA" w:rsidP="00000C2D">
      <w:pPr>
        <w:pStyle w:val="ListParagraph"/>
        <w:numPr>
          <w:ilvl w:val="0"/>
          <w:numId w:val="7"/>
        </w:numPr>
      </w:pPr>
      <w:r>
        <w:t xml:space="preserve">consoleCLI is an extension used to access and remotely control AIP Console.  This parameter </w:t>
      </w:r>
      <w:r w:rsidR="00811B77">
        <w:t>must be an absolute location</w:t>
      </w:r>
      <w:r>
        <w:t xml:space="preserve"> to the “aip-console-cli.jar” file </w:t>
      </w:r>
      <w:r w:rsidR="00811B77">
        <w:t xml:space="preserve">included with the extension. </w:t>
      </w:r>
    </w:p>
    <w:p w14:paraId="20B8E1E5" w14:textId="4A9A0381" w:rsidR="00FE2CFA" w:rsidRDefault="00811B77" w:rsidP="00811B77">
      <w:pPr>
        <w:pStyle w:val="Heading2"/>
      </w:pPr>
      <w:r>
        <w:t>Highlight</w:t>
      </w:r>
    </w:p>
    <w:p w14:paraId="1185469B" w14:textId="2049A63E" w:rsidR="00811B77" w:rsidRDefault="00B9049E" w:rsidP="00811B77">
      <w:r>
        <w:t>To analyze and upload an application to the Highlight portal two tools must be installed, the Highlight Agent and Command Line Interface (CLI).  Both are found in the Highlight por</w:t>
      </w:r>
      <w:r w:rsidR="009E4AB3">
        <w:t>t</w:t>
      </w:r>
      <w:r>
        <w:t xml:space="preserve">al </w:t>
      </w:r>
      <w:r w:rsidR="009E4AB3">
        <w:t xml:space="preserve">on the Application Scans page.  </w:t>
      </w:r>
    </w:p>
    <w:p w14:paraId="447B4901" w14:textId="6546576D" w:rsidR="009E4AB3" w:rsidRDefault="009E4AB3" w:rsidP="00811B77">
      <w:r>
        <w:rPr>
          <w:noProof/>
        </w:rPr>
        <w:lastRenderedPageBreak/>
        <w:drawing>
          <wp:inline distT="0" distB="0" distL="0" distR="0" wp14:anchorId="2531A883" wp14:editId="6DA16FAE">
            <wp:extent cx="5943600" cy="200469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2004695"/>
                    </a:xfrm>
                    <a:prstGeom prst="rect">
                      <a:avLst/>
                    </a:prstGeom>
                  </pic:spPr>
                </pic:pic>
              </a:graphicData>
            </a:graphic>
          </wp:inline>
        </w:drawing>
      </w:r>
    </w:p>
    <w:p w14:paraId="5694DC1E" w14:textId="74F0CFB0" w:rsidR="009E4AB3" w:rsidRDefault="009E4AB3" w:rsidP="00811B77">
      <w:r>
        <w:t>Once installed the OneClick default configuration file should be updated as follows:</w:t>
      </w:r>
    </w:p>
    <w:p w14:paraId="04CE562D" w14:textId="77777777" w:rsidR="00E64BEE" w:rsidRDefault="00E64BEE" w:rsidP="00E64BEE">
      <w:pPr>
        <w:shd w:val="clear" w:color="auto" w:fill="1E1E1E"/>
        <w:spacing w:after="0" w:line="285" w:lineRule="atLeast"/>
      </w:pPr>
      <w:r>
        <w:t>oneClick config  -b c:\code</w:t>
      </w:r>
    </w:p>
    <w:p w14:paraId="7ACCA2B5" w14:textId="7A1E840C" w:rsidR="00E64BEE" w:rsidRDefault="00E64BEE" w:rsidP="00E64BEE">
      <w:pPr>
        <w:shd w:val="clear" w:color="auto" w:fill="1E1E1E"/>
        <w:spacing w:after="0" w:line="285" w:lineRule="atLeast"/>
        <w:rPr>
          <w:rFonts w:ascii="Consolas" w:eastAsia="Times New Roman" w:hAnsi="Consolas" w:cs="Times New Roman"/>
          <w:color w:val="CE9178"/>
          <w:sz w:val="21"/>
          <w:szCs w:val="21"/>
        </w:rPr>
      </w:pPr>
      <w:r>
        <w:t xml:space="preserve">      </w:t>
      </w:r>
      <w:r>
        <w:tab/>
      </w:r>
      <w:r>
        <w:tab/>
      </w:r>
      <w:r w:rsidR="008F09B4" w:rsidRPr="008F09B4">
        <w:rPr>
          <w:rFonts w:ascii="Consolas" w:eastAsia="Times New Roman" w:hAnsi="Consolas" w:cs="Times New Roman"/>
          <w:color w:val="CE9178"/>
          <w:sz w:val="21"/>
          <w:szCs w:val="21"/>
        </w:rPr>
        <w:t>--hlURL</w:t>
      </w:r>
      <w:r>
        <w:rPr>
          <w:rFonts w:ascii="Consolas" w:eastAsia="Times New Roman" w:hAnsi="Consolas" w:cs="Times New Roman"/>
          <w:color w:val="CE9178"/>
          <w:sz w:val="21"/>
          <w:szCs w:val="21"/>
        </w:rPr>
        <w:t>=</w:t>
      </w:r>
      <w:r w:rsidR="008F09B4">
        <w:rPr>
          <w:rFonts w:ascii="Consolas" w:eastAsia="Times New Roman" w:hAnsi="Consolas" w:cs="Times New Roman"/>
          <w:color w:val="CE9178"/>
          <w:sz w:val="21"/>
          <w:szCs w:val="21"/>
        </w:rPr>
        <w:t>&lt;portal-url&gt;</w:t>
      </w:r>
    </w:p>
    <w:p w14:paraId="647FA99C" w14:textId="311DCA35" w:rsidR="008F09B4" w:rsidRDefault="008F09B4" w:rsidP="00E64BEE">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F09B4">
        <w:rPr>
          <w:rFonts w:ascii="Consolas" w:eastAsia="Times New Roman" w:hAnsi="Consolas" w:cs="Times New Roman"/>
          <w:color w:val="CE9178"/>
          <w:sz w:val="21"/>
          <w:szCs w:val="21"/>
        </w:rPr>
        <w:t>--</w:t>
      </w:r>
      <w:bookmarkStart w:id="2" w:name="_Hlk129013247"/>
      <w:r w:rsidRPr="008F09B4">
        <w:rPr>
          <w:rFonts w:ascii="Consolas" w:eastAsia="Times New Roman" w:hAnsi="Consolas" w:cs="Times New Roman"/>
          <w:color w:val="CE9178"/>
          <w:sz w:val="21"/>
          <w:szCs w:val="21"/>
        </w:rPr>
        <w:t>hlUser</w:t>
      </w:r>
      <w:bookmarkEnd w:id="2"/>
      <w:r>
        <w:rPr>
          <w:rFonts w:ascii="Consolas" w:eastAsia="Times New Roman" w:hAnsi="Consolas" w:cs="Times New Roman"/>
          <w:color w:val="CE9178"/>
          <w:sz w:val="21"/>
          <w:szCs w:val="21"/>
        </w:rPr>
        <w:t>=&lt;username&gt;</w:t>
      </w:r>
    </w:p>
    <w:p w14:paraId="4EE5B0BA" w14:textId="1E032A55" w:rsidR="008F09B4" w:rsidRDefault="008F09B4" w:rsidP="008F09B4">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sidRPr="008F09B4">
        <w:rPr>
          <w:rFonts w:ascii="Consolas" w:eastAsia="Times New Roman" w:hAnsi="Consolas" w:cs="Times New Roman"/>
          <w:color w:val="CE9178"/>
          <w:sz w:val="21"/>
          <w:szCs w:val="21"/>
        </w:rPr>
        <w:t>--hlPassword</w:t>
      </w:r>
      <w:r>
        <w:rPr>
          <w:rFonts w:ascii="Consolas" w:eastAsia="Times New Roman" w:hAnsi="Consolas" w:cs="Times New Roman"/>
          <w:color w:val="CE9178"/>
          <w:sz w:val="21"/>
          <w:szCs w:val="21"/>
        </w:rPr>
        <w:t>=&lt;password&gt;</w:t>
      </w:r>
    </w:p>
    <w:p w14:paraId="7A7BBABE" w14:textId="3919BE8B" w:rsidR="000A0B5A" w:rsidRDefault="000A0B5A" w:rsidP="008F09B4">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sidRPr="000A0B5A">
        <w:rPr>
          <w:rFonts w:ascii="Consolas" w:eastAsia="Times New Roman" w:hAnsi="Consolas" w:cs="Times New Roman"/>
          <w:color w:val="CE9178"/>
          <w:sz w:val="21"/>
          <w:szCs w:val="21"/>
        </w:rPr>
        <w:t>--hlInstance</w:t>
      </w:r>
      <w:r>
        <w:rPr>
          <w:rFonts w:ascii="Consolas" w:eastAsia="Times New Roman" w:hAnsi="Consolas" w:cs="Times New Roman"/>
          <w:color w:val="CE9178"/>
          <w:sz w:val="21"/>
          <w:szCs w:val="21"/>
        </w:rPr>
        <w:t>=&lt;Instance-ID&gt;</w:t>
      </w:r>
    </w:p>
    <w:p w14:paraId="59949EC7" w14:textId="58D29F09" w:rsidR="008F09B4" w:rsidRDefault="008F09B4" w:rsidP="00E64BEE">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F09B4">
        <w:rPr>
          <w:rFonts w:ascii="Consolas" w:eastAsia="Times New Roman" w:hAnsi="Consolas" w:cs="Times New Roman"/>
          <w:color w:val="CE9178"/>
          <w:sz w:val="21"/>
          <w:szCs w:val="21"/>
        </w:rPr>
        <w:t>--hlCLI</w:t>
      </w:r>
      <w:r>
        <w:rPr>
          <w:rFonts w:ascii="Consolas" w:eastAsia="Times New Roman" w:hAnsi="Consolas" w:cs="Times New Roman"/>
          <w:color w:val="CE9178"/>
          <w:sz w:val="21"/>
          <w:szCs w:val="21"/>
        </w:rPr>
        <w:t>=&lt;CLI-location&gt;</w:t>
      </w:r>
    </w:p>
    <w:p w14:paraId="66BA1E63" w14:textId="0C3D1F09" w:rsidR="008F09B4" w:rsidRDefault="008F09B4" w:rsidP="00E64BEE">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F09B4">
        <w:rPr>
          <w:rFonts w:ascii="Consolas" w:eastAsia="Times New Roman" w:hAnsi="Consolas" w:cs="Times New Roman"/>
          <w:color w:val="CE9178"/>
          <w:sz w:val="21"/>
          <w:szCs w:val="21"/>
        </w:rPr>
        <w:t>--HLPerlInstallDir</w:t>
      </w:r>
      <w:r>
        <w:rPr>
          <w:rFonts w:ascii="Consolas" w:eastAsia="Times New Roman" w:hAnsi="Consolas" w:cs="Times New Roman"/>
          <w:color w:val="CE9178"/>
          <w:sz w:val="21"/>
          <w:szCs w:val="21"/>
        </w:rPr>
        <w:t>=&lt;agent-location&gt;/</w:t>
      </w:r>
      <w:r w:rsidRPr="008F09B4">
        <w:rPr>
          <w:rFonts w:ascii="Consolas" w:eastAsia="Times New Roman" w:hAnsi="Consolas" w:cs="Times New Roman"/>
          <w:color w:val="CE9178"/>
          <w:sz w:val="21"/>
          <w:szCs w:val="21"/>
        </w:rPr>
        <w:t>strawberry</w:t>
      </w:r>
      <w:r>
        <w:rPr>
          <w:rFonts w:ascii="Consolas" w:eastAsia="Times New Roman" w:hAnsi="Consolas" w:cs="Times New Roman"/>
          <w:color w:val="CE9178"/>
          <w:sz w:val="21"/>
          <w:szCs w:val="21"/>
        </w:rPr>
        <w:t>/</w:t>
      </w:r>
      <w:r w:rsidRPr="008F09B4">
        <w:rPr>
          <w:rFonts w:ascii="Consolas" w:eastAsia="Times New Roman" w:hAnsi="Consolas" w:cs="Times New Roman"/>
          <w:color w:val="CE9178"/>
          <w:sz w:val="21"/>
          <w:szCs w:val="21"/>
        </w:rPr>
        <w:t>perl</w:t>
      </w:r>
      <w:r>
        <w:rPr>
          <w:rFonts w:ascii="Consolas" w:eastAsia="Times New Roman" w:hAnsi="Consolas" w:cs="Times New Roman"/>
          <w:color w:val="CE9178"/>
          <w:sz w:val="21"/>
          <w:szCs w:val="21"/>
        </w:rPr>
        <w:t>&gt;</w:t>
      </w:r>
    </w:p>
    <w:p w14:paraId="49A3FDC0" w14:textId="04D490D7" w:rsidR="00E64BEE" w:rsidRPr="008F09B4" w:rsidRDefault="008F09B4" w:rsidP="008F09B4">
      <w:pPr>
        <w:shd w:val="clear" w:color="auto" w:fill="1E1E1E"/>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F09B4">
        <w:rPr>
          <w:rFonts w:ascii="Consolas" w:eastAsia="Times New Roman" w:hAnsi="Consolas" w:cs="Times New Roman"/>
          <w:color w:val="CE9178"/>
          <w:sz w:val="21"/>
          <w:szCs w:val="21"/>
        </w:rPr>
        <w:t>--HLAnalyzerDir</w:t>
      </w:r>
      <w:r>
        <w:rPr>
          <w:rFonts w:ascii="Consolas" w:eastAsia="Times New Roman" w:hAnsi="Consolas" w:cs="Times New Roman"/>
          <w:color w:val="CE9178"/>
          <w:sz w:val="21"/>
          <w:szCs w:val="21"/>
        </w:rPr>
        <w:t>=&lt;agent-location&gt;/perl</w:t>
      </w:r>
    </w:p>
    <w:p w14:paraId="036640BD" w14:textId="4FC2CB7C" w:rsidR="00E64BEE" w:rsidRDefault="000A0B5A" w:rsidP="000A0B5A">
      <w:pPr>
        <w:pStyle w:val="ListParagraph"/>
        <w:numPr>
          <w:ilvl w:val="0"/>
          <w:numId w:val="8"/>
        </w:numPr>
      </w:pPr>
      <w:r w:rsidRPr="000A0B5A">
        <w:t>hlURL</w:t>
      </w:r>
      <w:r>
        <w:t xml:space="preserve"> – There are currently four URL’s used to access Highlight,</w:t>
      </w:r>
      <w:r w:rsidRPr="000A0B5A">
        <w:t xml:space="preserve"> https://rpa.casthighlight.com</w:t>
      </w:r>
      <w:r>
        <w:t xml:space="preserve">, </w:t>
      </w:r>
      <w:r w:rsidRPr="000A0B5A">
        <w:rPr>
          <w:rStyle w:val="ui-provider"/>
        </w:rPr>
        <w:t>https://app.casthighlight.com</w:t>
      </w:r>
      <w:r>
        <w:rPr>
          <w:rStyle w:val="ui-provider"/>
        </w:rPr>
        <w:t xml:space="preserve">, </w:t>
      </w:r>
      <w:hyperlink r:id="rId11" w:history="1">
        <w:r w:rsidRPr="00382FFC">
          <w:rPr>
            <w:rStyle w:val="Hyperlink"/>
          </w:rPr>
          <w:t>https://cloud.casthighlight.com</w:t>
        </w:r>
      </w:hyperlink>
      <w:r>
        <w:rPr>
          <w:rStyle w:val="ui-provider"/>
        </w:rPr>
        <w:t xml:space="preserve"> and custom inhouse depending on where the license was obtained from.  </w:t>
      </w:r>
    </w:p>
    <w:p w14:paraId="0EC6ECFF" w14:textId="2745BDE1" w:rsidR="000A0B5A" w:rsidRDefault="000A0B5A" w:rsidP="000A0B5A">
      <w:pPr>
        <w:pStyle w:val="ListParagraph"/>
        <w:numPr>
          <w:ilvl w:val="0"/>
          <w:numId w:val="8"/>
        </w:numPr>
      </w:pPr>
      <w:r w:rsidRPr="000A0B5A">
        <w:t>hlUser</w:t>
      </w:r>
      <w:r>
        <w:t xml:space="preserve"> – the user Id used to access Highlight</w:t>
      </w:r>
    </w:p>
    <w:p w14:paraId="71AAE6BD" w14:textId="05C3DF59" w:rsidR="000A0B5A" w:rsidRPr="000A0B5A" w:rsidRDefault="000A0B5A" w:rsidP="000A0B5A">
      <w:pPr>
        <w:pStyle w:val="ListParagraph"/>
        <w:numPr>
          <w:ilvl w:val="0"/>
          <w:numId w:val="8"/>
        </w:numPr>
      </w:pPr>
      <w:r w:rsidRPr="000A0B5A">
        <w:t>hlPassword</w:t>
      </w:r>
    </w:p>
    <w:p w14:paraId="465C1640" w14:textId="472C0D30" w:rsidR="000A0B5A" w:rsidRPr="000A0B5A" w:rsidRDefault="000A0B5A" w:rsidP="000A0B5A">
      <w:pPr>
        <w:pStyle w:val="ListParagraph"/>
        <w:numPr>
          <w:ilvl w:val="0"/>
          <w:numId w:val="8"/>
        </w:numPr>
      </w:pPr>
      <w:r w:rsidRPr="000A0B5A">
        <w:t>hlCLI</w:t>
      </w:r>
    </w:p>
    <w:p w14:paraId="0002C2DC" w14:textId="0C960407" w:rsidR="000A0B5A" w:rsidRPr="000A0B5A" w:rsidRDefault="000A0B5A" w:rsidP="000A0B5A">
      <w:pPr>
        <w:pStyle w:val="ListParagraph"/>
        <w:numPr>
          <w:ilvl w:val="0"/>
          <w:numId w:val="8"/>
        </w:numPr>
      </w:pPr>
      <w:r w:rsidRPr="000A0B5A">
        <w:t>HLPerlInstallDir</w:t>
      </w:r>
    </w:p>
    <w:p w14:paraId="72253BD9" w14:textId="565534B1" w:rsidR="000A0B5A" w:rsidRPr="00554A62" w:rsidRDefault="000A0B5A" w:rsidP="000A0B5A">
      <w:pPr>
        <w:pStyle w:val="ListParagraph"/>
        <w:numPr>
          <w:ilvl w:val="0"/>
          <w:numId w:val="8"/>
        </w:numPr>
      </w:pPr>
      <w:r w:rsidRPr="000A0B5A">
        <w:t>HLAnalyzerDir</w:t>
      </w:r>
    </w:p>
    <w:p w14:paraId="5D7BEFCE" w14:textId="09B50EFD" w:rsidR="00DC5231" w:rsidRDefault="00DC5231" w:rsidP="00554A62">
      <w:pPr>
        <w:pStyle w:val="Heading1"/>
      </w:pPr>
      <w:r>
        <w:t>Environment</w:t>
      </w:r>
    </w:p>
    <w:p w14:paraId="18C8B0C1" w14:textId="7BB57BB5" w:rsidR="00DC5231" w:rsidRDefault="00DC5231" w:rsidP="00DC5231">
      <w:r>
        <w:t>OneClick is designed to perform a due diligence assessment from beginning to end</w:t>
      </w:r>
      <w:r w:rsidR="0066137B">
        <w:t xml:space="preserve"> for one or more applications in a project</w:t>
      </w:r>
      <w:r>
        <w:t>. This includes</w:t>
      </w:r>
      <w:r w:rsidR="0066137B">
        <w:t>:</w:t>
      </w:r>
    </w:p>
    <w:p w14:paraId="2F2F178A" w14:textId="7289141F" w:rsidR="00DC5231" w:rsidRDefault="00DC5231" w:rsidP="00DC5231">
      <w:pPr>
        <w:pStyle w:val="ListParagraph"/>
        <w:numPr>
          <w:ilvl w:val="0"/>
          <w:numId w:val="3"/>
        </w:numPr>
      </w:pPr>
      <w:r>
        <w:t xml:space="preserve">Code discovery </w:t>
      </w:r>
    </w:p>
    <w:p w14:paraId="631E038C" w14:textId="7E15E1FD" w:rsidR="00DC5231" w:rsidRDefault="0066137B" w:rsidP="00DC5231">
      <w:pPr>
        <w:pStyle w:val="ListParagraph"/>
        <w:numPr>
          <w:ilvl w:val="0"/>
          <w:numId w:val="3"/>
        </w:numPr>
      </w:pPr>
      <w:r>
        <w:t>Run CAST MRI Analysis</w:t>
      </w:r>
    </w:p>
    <w:p w14:paraId="288B913C" w14:textId="46362770" w:rsidR="0066137B" w:rsidRDefault="0066137B" w:rsidP="00DC5231">
      <w:pPr>
        <w:pStyle w:val="ListParagraph"/>
        <w:numPr>
          <w:ilvl w:val="0"/>
          <w:numId w:val="3"/>
        </w:numPr>
      </w:pPr>
      <w:r>
        <w:t>Run CAST Highlight Analysis</w:t>
      </w:r>
    </w:p>
    <w:p w14:paraId="2693DF83" w14:textId="673DC062" w:rsidR="0066137B" w:rsidRDefault="0066137B" w:rsidP="00DC5231">
      <w:pPr>
        <w:pStyle w:val="ListParagraph"/>
        <w:numPr>
          <w:ilvl w:val="0"/>
          <w:numId w:val="3"/>
        </w:numPr>
      </w:pPr>
      <w:r>
        <w:t>Generate Action Plan</w:t>
      </w:r>
    </w:p>
    <w:p w14:paraId="470A59C6" w14:textId="0E6B60FA" w:rsidR="0066137B" w:rsidRDefault="0066137B" w:rsidP="00DC5231">
      <w:pPr>
        <w:pStyle w:val="ListParagraph"/>
        <w:numPr>
          <w:ilvl w:val="0"/>
          <w:numId w:val="3"/>
        </w:numPr>
      </w:pPr>
      <w:r>
        <w:t xml:space="preserve">Generate Due Diligence Assessment Report </w:t>
      </w:r>
    </w:p>
    <w:p w14:paraId="4874190F" w14:textId="2942B8A9" w:rsidR="0066137B" w:rsidRDefault="0066137B" w:rsidP="0066137B">
      <w:r>
        <w:t>To work properly the tool will need access to CAST AIP Console, CAST Highlight Rest API, Highlight Agent, Highlight CLI, and CAST MRI Rest API.  The tool expects the working folder structure to be:</w:t>
      </w:r>
    </w:p>
    <w:p w14:paraId="145450C6" w14:textId="4E5F0C89" w:rsidR="0066137B" w:rsidRPr="004B7C0F" w:rsidRDefault="00FD49A4" w:rsidP="00FD49A4">
      <w:pPr>
        <w:pStyle w:val="ListParagraph"/>
        <w:numPr>
          <w:ilvl w:val="0"/>
          <w:numId w:val="4"/>
        </w:numPr>
        <w:ind w:left="504" w:hanging="144"/>
        <w:rPr>
          <w:sz w:val="24"/>
          <w:szCs w:val="24"/>
        </w:rPr>
      </w:pPr>
      <w:r w:rsidRPr="004B7C0F">
        <w:rPr>
          <w:sz w:val="24"/>
          <w:szCs w:val="24"/>
        </w:rPr>
        <w:t>code is the base folder referred to in the --baseFolder parameter.</w:t>
      </w:r>
    </w:p>
    <w:p w14:paraId="0778BBC4" w14:textId="72670826" w:rsidR="00FD49A4" w:rsidRPr="004B7C0F" w:rsidRDefault="00FD49A4" w:rsidP="00FD49A4">
      <w:pPr>
        <w:pStyle w:val="ListParagraph"/>
        <w:numPr>
          <w:ilvl w:val="0"/>
          <w:numId w:val="4"/>
        </w:numPr>
        <w:ind w:left="504" w:hanging="144"/>
        <w:rPr>
          <w:sz w:val="24"/>
          <w:szCs w:val="24"/>
        </w:rPr>
      </w:pPr>
      <w:r w:rsidRPr="004B7C0F">
        <w:rPr>
          <w:sz w:val="24"/>
          <w:szCs w:val="24"/>
        </w:rPr>
        <w:t>.oneclick is generated by the tool containing all of the project configuration files.</w:t>
      </w:r>
    </w:p>
    <w:p w14:paraId="6C28EE13" w14:textId="2F70B631" w:rsidR="00FD49A4" w:rsidRPr="004B7C0F" w:rsidRDefault="00DB1EB0" w:rsidP="00FD49A4">
      <w:pPr>
        <w:pStyle w:val="ListParagraph"/>
        <w:numPr>
          <w:ilvl w:val="0"/>
          <w:numId w:val="4"/>
        </w:numPr>
        <w:ind w:left="504" w:hanging="144"/>
        <w:rPr>
          <w:sz w:val="24"/>
          <w:szCs w:val="24"/>
        </w:rPr>
      </w:pPr>
      <w:r w:rsidRPr="004B7C0F">
        <w:rPr>
          <w:noProof/>
          <w:sz w:val="24"/>
          <w:szCs w:val="24"/>
        </w:rPr>
        <w:lastRenderedPageBreak/>
        <w:drawing>
          <wp:anchor distT="0" distB="0" distL="114300" distR="114300" simplePos="0" relativeHeight="251657216" behindDoc="0" locked="0" layoutInCell="1" allowOverlap="1" wp14:anchorId="1916987B" wp14:editId="2893CB93">
            <wp:simplePos x="0" y="0"/>
            <wp:positionH relativeFrom="column">
              <wp:posOffset>1792605</wp:posOffset>
            </wp:positionH>
            <wp:positionV relativeFrom="paragraph">
              <wp:posOffset>782320</wp:posOffset>
            </wp:positionV>
            <wp:extent cx="1845945" cy="1771015"/>
            <wp:effectExtent l="19050" t="19050" r="190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845945" cy="177101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FD49A4" w:rsidRPr="004B7C0F">
        <w:rPr>
          <w:sz w:val="24"/>
          <w:szCs w:val="24"/>
        </w:rPr>
        <w:t xml:space="preserve">DELIVER holds all the delivered code organized by project and application.  The tool is expecting one folder for each application, </w:t>
      </w:r>
      <w:r w:rsidR="004B7C0F">
        <w:rPr>
          <w:sz w:val="24"/>
          <w:szCs w:val="24"/>
        </w:rPr>
        <w:t>this name will be used to represent the application going forward</w:t>
      </w:r>
      <w:r w:rsidR="00FD49A4" w:rsidRPr="004B7C0F">
        <w:rPr>
          <w:sz w:val="24"/>
          <w:szCs w:val="24"/>
        </w:rPr>
        <w:t>.</w:t>
      </w:r>
    </w:p>
    <w:p w14:paraId="2839E1D4" w14:textId="38559EFD" w:rsidR="0066137B" w:rsidRDefault="0066137B" w:rsidP="0066137B"/>
    <w:p w14:paraId="5E633F72" w14:textId="4B12D2F1" w:rsidR="00770BE7" w:rsidRDefault="00770BE7" w:rsidP="00554A62">
      <w:pPr>
        <w:pStyle w:val="Heading1"/>
      </w:pPr>
      <w:r>
        <w:t>Running the tool</w:t>
      </w:r>
    </w:p>
    <w:p w14:paraId="2DE7F9D6" w14:textId="7494B644" w:rsidR="00854091" w:rsidRPr="000D7F37" w:rsidRDefault="00B11C64" w:rsidP="000D7F37">
      <w:pPr>
        <w:pStyle w:val="Heading2"/>
      </w:pPr>
      <w:r w:rsidRPr="000D7F37">
        <w:t xml:space="preserve">Command Line Arguments </w:t>
      </w:r>
    </w:p>
    <w:p w14:paraId="2BC9903F" w14:textId="001EE628" w:rsidR="00854091" w:rsidRDefault="008F634C" w:rsidP="00854091">
      <w:r>
        <w:t xml:space="preserve">OneClick has </w:t>
      </w:r>
      <w:r w:rsidR="006628FC">
        <w:t xml:space="preserve">two </w:t>
      </w:r>
      <w:r>
        <w:t>types of arguments,</w:t>
      </w:r>
      <w:r w:rsidR="00186B8A">
        <w:t xml:space="preserve"> the first are used to run the tool and the second to update the project </w:t>
      </w:r>
      <w:r w:rsidR="00C309D3">
        <w:t>configuration</w:t>
      </w:r>
      <w:r w:rsidR="00186B8A">
        <w:t xml:space="preserve"> file.  </w:t>
      </w:r>
      <w:r w:rsidR="00E55A58">
        <w:t xml:space="preserve">To properly run the </w:t>
      </w:r>
      <w:r w:rsidR="00E074E5">
        <w:t>tool,</w:t>
      </w:r>
      <w:r w:rsidR="00E55A58">
        <w:t xml:space="preserve"> it requires a </w:t>
      </w:r>
      <w:r w:rsidR="00241321">
        <w:t xml:space="preserve">JSON file to be configured for each project.  This </w:t>
      </w:r>
      <w:r w:rsidR="0097667E">
        <w:t xml:space="preserve">file can be manually configured or using the tool.  </w:t>
      </w:r>
    </w:p>
    <w:p w14:paraId="3892AFB4" w14:textId="62E2ED46" w:rsidR="00E074E5" w:rsidRDefault="00C46135" w:rsidP="00B269AA">
      <w:pPr>
        <w:pStyle w:val="Heading3"/>
      </w:pPr>
      <w:r>
        <w:t>Parameters</w:t>
      </w:r>
    </w:p>
    <w:p w14:paraId="2688F646" w14:textId="320905AB" w:rsidR="00E074E5" w:rsidRDefault="00217688" w:rsidP="00217688">
      <w:r>
        <w:t xml:space="preserve">Configuration Parameters </w:t>
      </w:r>
      <w:r w:rsidR="00AF3846">
        <w:t xml:space="preserve">fall into </w:t>
      </w:r>
      <w:r w:rsidR="00D92C40">
        <w:t>five</w:t>
      </w:r>
      <w:r w:rsidR="00AF3846">
        <w:t xml:space="preserve"> categories, AIP, AIP Console, </w:t>
      </w:r>
      <w:r w:rsidR="00D85C85">
        <w:t>Highlight</w:t>
      </w:r>
      <w:r w:rsidR="00B75AB6">
        <w:t>, Database</w:t>
      </w:r>
      <w:r w:rsidR="00D85C85">
        <w:t xml:space="preserve"> and Settings. </w:t>
      </w:r>
      <w:r w:rsidR="00032F53">
        <w:t xml:space="preserve"> In </w:t>
      </w:r>
      <w:r w:rsidR="008844DF">
        <w:t>addition,</w:t>
      </w:r>
      <w:r w:rsidR="00032F53">
        <w:t xml:space="preserve"> there are </w:t>
      </w:r>
      <w:r w:rsidR="00C40488">
        <w:t xml:space="preserve">two </w:t>
      </w:r>
      <w:r w:rsidR="00032F53">
        <w:t xml:space="preserve">required parameters, </w:t>
      </w:r>
      <w:r w:rsidR="00C40488">
        <w:t>-b and -p</w:t>
      </w:r>
      <w:r w:rsidR="00C5064B">
        <w:t xml:space="preserve">.  These parameters are used to </w:t>
      </w:r>
      <w:r w:rsidR="008844DF">
        <w:t xml:space="preserve">identify the project and </w:t>
      </w:r>
      <w:r w:rsidR="00C5064B">
        <w:t>locat</w:t>
      </w:r>
      <w:r w:rsidR="008844DF">
        <w:t>ion</w:t>
      </w:r>
      <w:r w:rsidR="00C5064B">
        <w:t xml:space="preserve"> the deliver</w:t>
      </w:r>
      <w:r w:rsidR="008844DF">
        <w:t xml:space="preserve"> folder. </w:t>
      </w:r>
    </w:p>
    <w:p w14:paraId="79DA7BB0" w14:textId="7F4C77F6" w:rsidR="007236FA" w:rsidRDefault="007236FA" w:rsidP="007236FA">
      <w:pPr>
        <w:spacing w:before="160" w:after="0"/>
      </w:pPr>
      <w:r>
        <w:t>Required</w:t>
      </w:r>
      <w:r w:rsidR="0046229D">
        <w:t xml:space="preserve"> Parameters</w:t>
      </w:r>
      <w:r>
        <w:t>:</w:t>
      </w:r>
    </w:p>
    <w:tbl>
      <w:tblPr>
        <w:tblStyle w:val="GridTable4-Accent1"/>
        <w:tblW w:w="0" w:type="auto"/>
        <w:tblLook w:val="04A0" w:firstRow="1" w:lastRow="0" w:firstColumn="1" w:lastColumn="0" w:noHBand="0" w:noVBand="1"/>
      </w:tblPr>
      <w:tblGrid>
        <w:gridCol w:w="1885"/>
        <w:gridCol w:w="3420"/>
        <w:gridCol w:w="4045"/>
      </w:tblGrid>
      <w:tr w:rsidR="007236FA" w14:paraId="491C5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DC80639" w14:textId="77777777" w:rsidR="007236FA" w:rsidRDefault="007236FA">
            <w:r>
              <w:t>Name</w:t>
            </w:r>
          </w:p>
        </w:tc>
        <w:tc>
          <w:tcPr>
            <w:tcW w:w="3420" w:type="dxa"/>
          </w:tcPr>
          <w:p w14:paraId="0DA39925" w14:textId="77777777" w:rsidR="007236FA" w:rsidRDefault="007236FA">
            <w:pPr>
              <w:cnfStyle w:val="100000000000" w:firstRow="1" w:lastRow="0" w:firstColumn="0" w:lastColumn="0" w:oddVBand="0" w:evenVBand="0" w:oddHBand="0" w:evenHBand="0" w:firstRowFirstColumn="0" w:firstRowLastColumn="0" w:lastRowFirstColumn="0" w:lastRowLastColumn="0"/>
            </w:pPr>
            <w:r>
              <w:t>Example</w:t>
            </w:r>
          </w:p>
        </w:tc>
        <w:tc>
          <w:tcPr>
            <w:tcW w:w="4045" w:type="dxa"/>
          </w:tcPr>
          <w:p w14:paraId="5836CB26" w14:textId="77777777" w:rsidR="007236FA" w:rsidRDefault="007236FA">
            <w:pPr>
              <w:cnfStyle w:val="100000000000" w:firstRow="1" w:lastRow="0" w:firstColumn="0" w:lastColumn="0" w:oddVBand="0" w:evenVBand="0" w:oddHBand="0" w:evenHBand="0" w:firstRowFirstColumn="0" w:firstRowLastColumn="0" w:lastRowFirstColumn="0" w:lastRowLastColumn="0"/>
            </w:pPr>
            <w:r>
              <w:t>Description</w:t>
            </w:r>
          </w:p>
        </w:tc>
      </w:tr>
      <w:tr w:rsidR="007236FA" w14:paraId="69BC25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07C0A2D" w14:textId="4C5C0DBB" w:rsidR="007236FA" w:rsidRDefault="007236FA">
            <w:r>
              <w:t>-b --base</w:t>
            </w:r>
            <w:r w:rsidR="00FF262C">
              <w:t>Folder</w:t>
            </w:r>
          </w:p>
        </w:tc>
        <w:tc>
          <w:tcPr>
            <w:tcW w:w="3420" w:type="dxa"/>
          </w:tcPr>
          <w:p w14:paraId="119F4F78" w14:textId="0B0A0022" w:rsidR="007236FA" w:rsidRDefault="00FF262C">
            <w:pPr>
              <w:cnfStyle w:val="000000100000" w:firstRow="0" w:lastRow="0" w:firstColumn="0" w:lastColumn="0" w:oddVBand="0" w:evenVBand="0" w:oddHBand="1" w:evenHBand="0" w:firstRowFirstColumn="0" w:firstRowLastColumn="0" w:lastRowFirstColumn="0" w:lastRowLastColumn="0"/>
            </w:pPr>
            <w:r>
              <w:t>D:</w:t>
            </w:r>
            <w:r w:rsidR="00B73154">
              <w:t>/</w:t>
            </w:r>
            <w:r>
              <w:t>code</w:t>
            </w:r>
          </w:p>
        </w:tc>
        <w:tc>
          <w:tcPr>
            <w:tcW w:w="4045" w:type="dxa"/>
          </w:tcPr>
          <w:p w14:paraId="27B87062" w14:textId="52328766" w:rsidR="007236FA" w:rsidRDefault="00C76684">
            <w:pPr>
              <w:cnfStyle w:val="000000100000" w:firstRow="0" w:lastRow="0" w:firstColumn="0" w:lastColumn="0" w:oddVBand="0" w:evenVBand="0" w:oddHBand="1" w:evenHBand="0" w:firstRowFirstColumn="0" w:firstRowLastColumn="0" w:lastRowFirstColumn="0" w:lastRowLastColumn="0"/>
            </w:pPr>
            <w:r>
              <w:t xml:space="preserve">The location of the </w:t>
            </w:r>
            <w:r w:rsidR="00A162B2">
              <w:t>folder containing the deliver folder</w:t>
            </w:r>
          </w:p>
        </w:tc>
      </w:tr>
      <w:tr w:rsidR="007236FA" w14:paraId="499EC2AB" w14:textId="77777777">
        <w:tc>
          <w:tcPr>
            <w:cnfStyle w:val="001000000000" w:firstRow="0" w:lastRow="0" w:firstColumn="1" w:lastColumn="0" w:oddVBand="0" w:evenVBand="0" w:oddHBand="0" w:evenHBand="0" w:firstRowFirstColumn="0" w:firstRowLastColumn="0" w:lastRowFirstColumn="0" w:lastRowLastColumn="0"/>
            <w:tcW w:w="1885" w:type="dxa"/>
          </w:tcPr>
          <w:p w14:paraId="71F7D81F" w14:textId="5D1D8CC6" w:rsidR="007236FA" w:rsidRDefault="001A50CD">
            <w:r>
              <w:t xml:space="preserve">-p </w:t>
            </w:r>
            <w:r w:rsidRPr="001A50CD">
              <w:t>--projectName</w:t>
            </w:r>
          </w:p>
        </w:tc>
        <w:tc>
          <w:tcPr>
            <w:tcW w:w="3420" w:type="dxa"/>
          </w:tcPr>
          <w:p w14:paraId="4C2B0CAE" w14:textId="3A26D0F9" w:rsidR="007236FA" w:rsidRDefault="001A50CD">
            <w:pPr>
              <w:cnfStyle w:val="000000000000" w:firstRow="0" w:lastRow="0" w:firstColumn="0" w:lastColumn="0" w:oddVBand="0" w:evenVBand="0" w:oddHBand="0" w:evenHBand="0" w:firstRowFirstColumn="0" w:firstRowLastColumn="0" w:lastRowFirstColumn="0" w:lastRowLastColumn="0"/>
            </w:pPr>
            <w:r>
              <w:t>None</w:t>
            </w:r>
          </w:p>
        </w:tc>
        <w:tc>
          <w:tcPr>
            <w:tcW w:w="4045" w:type="dxa"/>
          </w:tcPr>
          <w:p w14:paraId="2A924CF3" w14:textId="0103588B" w:rsidR="007236FA" w:rsidRDefault="0046229D">
            <w:pPr>
              <w:cnfStyle w:val="000000000000" w:firstRow="0" w:lastRow="0" w:firstColumn="0" w:lastColumn="0" w:oddVBand="0" w:evenVBand="0" w:oddHBand="0" w:evenHBand="0" w:firstRowFirstColumn="0" w:firstRowLastColumn="0" w:lastRowFirstColumn="0" w:lastRowLastColumn="0"/>
            </w:pPr>
            <w:r>
              <w:t>The name of the project being worked on</w:t>
            </w:r>
            <w:r w:rsidR="00DC5231">
              <w:t>.  (This field must match one of the folders in the deliver folder)</w:t>
            </w:r>
          </w:p>
        </w:tc>
      </w:tr>
      <w:tr w:rsidR="009E7240" w14:paraId="5D6371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7C04946" w14:textId="65F98A4F" w:rsidR="009E7240" w:rsidRDefault="009E7240">
            <w:r>
              <w:t>--config</w:t>
            </w:r>
          </w:p>
        </w:tc>
        <w:tc>
          <w:tcPr>
            <w:tcW w:w="3420" w:type="dxa"/>
          </w:tcPr>
          <w:p w14:paraId="36C7EA95" w14:textId="77777777" w:rsidR="009E7240" w:rsidRDefault="009E7240">
            <w:pPr>
              <w:cnfStyle w:val="000000100000" w:firstRow="0" w:lastRow="0" w:firstColumn="0" w:lastColumn="0" w:oddVBand="0" w:evenVBand="0" w:oddHBand="1" w:evenHBand="0" w:firstRowFirstColumn="0" w:firstRowLastColumn="0" w:lastRowFirstColumn="0" w:lastRowLastColumn="0"/>
            </w:pPr>
          </w:p>
        </w:tc>
        <w:tc>
          <w:tcPr>
            <w:tcW w:w="4045" w:type="dxa"/>
          </w:tcPr>
          <w:p w14:paraId="2E7F1C0A" w14:textId="77777777" w:rsidR="009E7240" w:rsidRDefault="009E7240">
            <w:pPr>
              <w:cnfStyle w:val="000000100000" w:firstRow="0" w:lastRow="0" w:firstColumn="0" w:lastColumn="0" w:oddVBand="0" w:evenVBand="0" w:oddHBand="1" w:evenHBand="0" w:firstRowFirstColumn="0" w:firstRowLastColumn="0" w:lastRowFirstColumn="0" w:lastRowLastColumn="0"/>
            </w:pPr>
          </w:p>
        </w:tc>
      </w:tr>
    </w:tbl>
    <w:p w14:paraId="7ECD7275" w14:textId="77777777" w:rsidR="008844DF" w:rsidRPr="007236FA" w:rsidRDefault="008844DF" w:rsidP="00217688">
      <w:pPr>
        <w:rPr>
          <w:b/>
          <w:bCs/>
        </w:rPr>
      </w:pPr>
    </w:p>
    <w:p w14:paraId="072C4218" w14:textId="46919815" w:rsidR="000E31EE" w:rsidRDefault="003550DA" w:rsidP="00BF5B97">
      <w:pPr>
        <w:spacing w:after="0"/>
      </w:pPr>
      <w:r>
        <w:t xml:space="preserve">AIP </w:t>
      </w:r>
      <w:r w:rsidR="00780909">
        <w:t>REST API Parameters</w:t>
      </w:r>
      <w:r w:rsidR="009B4BEA">
        <w:t>:</w:t>
      </w:r>
    </w:p>
    <w:tbl>
      <w:tblPr>
        <w:tblStyle w:val="GridTable4-Accent1"/>
        <w:tblW w:w="0" w:type="auto"/>
        <w:tblLook w:val="04A0" w:firstRow="1" w:lastRow="0" w:firstColumn="1" w:lastColumn="0" w:noHBand="0" w:noVBand="1"/>
      </w:tblPr>
      <w:tblGrid>
        <w:gridCol w:w="1885"/>
        <w:gridCol w:w="3420"/>
        <w:gridCol w:w="4045"/>
      </w:tblGrid>
      <w:tr w:rsidR="00C91935" w14:paraId="33181A34" w14:textId="77777777" w:rsidTr="0012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6194321" w14:textId="6013E426" w:rsidR="00C91935" w:rsidRDefault="00692DB4" w:rsidP="00854091">
            <w:r>
              <w:t>Name</w:t>
            </w:r>
          </w:p>
        </w:tc>
        <w:tc>
          <w:tcPr>
            <w:tcW w:w="3420" w:type="dxa"/>
          </w:tcPr>
          <w:p w14:paraId="3231223B" w14:textId="204E1BE5" w:rsidR="00C91935" w:rsidRDefault="009E0D85" w:rsidP="00854091">
            <w:pPr>
              <w:cnfStyle w:val="100000000000" w:firstRow="1" w:lastRow="0" w:firstColumn="0" w:lastColumn="0" w:oddVBand="0" w:evenVBand="0" w:oddHBand="0" w:evenHBand="0" w:firstRowFirstColumn="0" w:firstRowLastColumn="0" w:lastRowFirstColumn="0" w:lastRowLastColumn="0"/>
            </w:pPr>
            <w:r>
              <w:t>Example</w:t>
            </w:r>
          </w:p>
        </w:tc>
        <w:tc>
          <w:tcPr>
            <w:tcW w:w="4045" w:type="dxa"/>
          </w:tcPr>
          <w:p w14:paraId="21FAF1B9" w14:textId="2B0C1402" w:rsidR="00C91935" w:rsidRDefault="00692DB4" w:rsidP="00854091">
            <w:pPr>
              <w:cnfStyle w:val="100000000000" w:firstRow="1" w:lastRow="0" w:firstColumn="0" w:lastColumn="0" w:oddVBand="0" w:evenVBand="0" w:oddHBand="0" w:evenHBand="0" w:firstRowFirstColumn="0" w:firstRowLastColumn="0" w:lastRowFirstColumn="0" w:lastRowLastColumn="0"/>
            </w:pPr>
            <w:r>
              <w:t>Description</w:t>
            </w:r>
          </w:p>
        </w:tc>
      </w:tr>
      <w:tr w:rsidR="00CB139E" w14:paraId="2E69ADB7" w14:textId="77777777" w:rsidTr="001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EB2081E" w14:textId="7493CEC8" w:rsidR="00CB139E" w:rsidRDefault="00CB139E" w:rsidP="00CB139E">
            <w:r>
              <w:t>--aipURL</w:t>
            </w:r>
          </w:p>
        </w:tc>
        <w:tc>
          <w:tcPr>
            <w:tcW w:w="3420" w:type="dxa"/>
          </w:tcPr>
          <w:p w14:paraId="4EEE4ED3" w14:textId="0CAEC3C5" w:rsidR="00CB139E" w:rsidRDefault="009E0D85" w:rsidP="00CB139E">
            <w:pPr>
              <w:cnfStyle w:val="000000100000" w:firstRow="0" w:lastRow="0" w:firstColumn="0" w:lastColumn="0" w:oddVBand="0" w:evenVBand="0" w:oddHBand="1" w:evenHBand="0" w:firstRowFirstColumn="0" w:firstRowLastColumn="0" w:lastRowFirstColumn="0" w:lastRowLastColumn="0"/>
            </w:pPr>
            <w:r w:rsidRPr="009E0D85">
              <w:t>http://localhost:8087/rest/</w:t>
            </w:r>
          </w:p>
        </w:tc>
        <w:tc>
          <w:tcPr>
            <w:tcW w:w="4045" w:type="dxa"/>
          </w:tcPr>
          <w:p w14:paraId="2752CC05" w14:textId="6D112326" w:rsidR="00CB139E" w:rsidRDefault="009D2B10" w:rsidP="00CB139E">
            <w:pPr>
              <w:cnfStyle w:val="000000100000" w:firstRow="0" w:lastRow="0" w:firstColumn="0" w:lastColumn="0" w:oddVBand="0" w:evenVBand="0" w:oddHBand="1" w:evenHBand="0" w:firstRowFirstColumn="0" w:firstRowLastColumn="0" w:lastRowFirstColumn="0" w:lastRowLastColumn="0"/>
            </w:pPr>
            <w:r>
              <w:t xml:space="preserve">The </w:t>
            </w:r>
            <w:r w:rsidR="00926E38" w:rsidRPr="00926E38">
              <w:t xml:space="preserve">--hlURL </w:t>
            </w:r>
            <w:r w:rsidR="009E0D85">
              <w:t>URL</w:t>
            </w:r>
            <w:r>
              <w:t xml:space="preserve"> to the AIP REST API</w:t>
            </w:r>
          </w:p>
        </w:tc>
      </w:tr>
      <w:tr w:rsidR="00CB139E" w14:paraId="171F07E5" w14:textId="77777777" w:rsidTr="00124575">
        <w:tc>
          <w:tcPr>
            <w:cnfStyle w:val="001000000000" w:firstRow="0" w:lastRow="0" w:firstColumn="1" w:lastColumn="0" w:oddVBand="0" w:evenVBand="0" w:oddHBand="0" w:evenHBand="0" w:firstRowFirstColumn="0" w:firstRowLastColumn="0" w:lastRowFirstColumn="0" w:lastRowLastColumn="0"/>
            <w:tcW w:w="1885" w:type="dxa"/>
          </w:tcPr>
          <w:p w14:paraId="273A0D6A" w14:textId="6570BED3" w:rsidR="00CB139E" w:rsidRDefault="00CB139E" w:rsidP="00CB139E">
            <w:r>
              <w:t>--aipUser</w:t>
            </w:r>
          </w:p>
        </w:tc>
        <w:tc>
          <w:tcPr>
            <w:tcW w:w="3420" w:type="dxa"/>
          </w:tcPr>
          <w:p w14:paraId="79215D5E" w14:textId="2EA35207" w:rsidR="00CB139E" w:rsidRDefault="00DB4CC5" w:rsidP="00CB139E">
            <w:pPr>
              <w:cnfStyle w:val="000000000000" w:firstRow="0" w:lastRow="0" w:firstColumn="0" w:lastColumn="0" w:oddVBand="0" w:evenVBand="0" w:oddHBand="0" w:evenHBand="0" w:firstRowFirstColumn="0" w:firstRowLastColumn="0" w:lastRowFirstColumn="0" w:lastRowLastColumn="0"/>
            </w:pPr>
            <w:r>
              <w:t>None</w:t>
            </w:r>
          </w:p>
        </w:tc>
        <w:tc>
          <w:tcPr>
            <w:tcW w:w="4045" w:type="dxa"/>
          </w:tcPr>
          <w:p w14:paraId="1007D264" w14:textId="0E4B3C7F" w:rsidR="00CB139E" w:rsidRDefault="00746ECB" w:rsidP="00CB139E">
            <w:pPr>
              <w:cnfStyle w:val="000000000000" w:firstRow="0" w:lastRow="0" w:firstColumn="0" w:lastColumn="0" w:oddVBand="0" w:evenVBand="0" w:oddHBand="0" w:evenHBand="0" w:firstRowFirstColumn="0" w:firstRowLastColumn="0" w:lastRowFirstColumn="0" w:lastRowLastColumn="0"/>
            </w:pPr>
            <w:r>
              <w:t>Username used access the REST API</w:t>
            </w:r>
          </w:p>
        </w:tc>
      </w:tr>
      <w:tr w:rsidR="00CB139E" w14:paraId="45FE4B40" w14:textId="77777777" w:rsidTr="001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C7E8D32" w14:textId="31559246" w:rsidR="00CB139E" w:rsidRDefault="00CB139E" w:rsidP="00CB139E">
            <w:r>
              <w:t>--aipPassword</w:t>
            </w:r>
          </w:p>
        </w:tc>
        <w:tc>
          <w:tcPr>
            <w:tcW w:w="3420" w:type="dxa"/>
          </w:tcPr>
          <w:p w14:paraId="3DFB8910" w14:textId="4A8EA4FE" w:rsidR="00CB139E" w:rsidRDefault="00DB4CC5" w:rsidP="00CB139E">
            <w:pPr>
              <w:cnfStyle w:val="000000100000" w:firstRow="0" w:lastRow="0" w:firstColumn="0" w:lastColumn="0" w:oddVBand="0" w:evenVBand="0" w:oddHBand="1" w:evenHBand="0" w:firstRowFirstColumn="0" w:firstRowLastColumn="0" w:lastRowFirstColumn="0" w:lastRowLastColumn="0"/>
            </w:pPr>
            <w:r>
              <w:t>None</w:t>
            </w:r>
          </w:p>
        </w:tc>
        <w:tc>
          <w:tcPr>
            <w:tcW w:w="4045" w:type="dxa"/>
          </w:tcPr>
          <w:p w14:paraId="75C5F2BE" w14:textId="1885CAE9" w:rsidR="00CB139E" w:rsidRDefault="00746ECB" w:rsidP="00CB139E">
            <w:pPr>
              <w:cnfStyle w:val="000000100000" w:firstRow="0" w:lastRow="0" w:firstColumn="0" w:lastColumn="0" w:oddVBand="0" w:evenVBand="0" w:oddHBand="1" w:evenHBand="0" w:firstRowFirstColumn="0" w:firstRowLastColumn="0" w:lastRowFirstColumn="0" w:lastRowLastColumn="0"/>
            </w:pPr>
            <w:r>
              <w:t xml:space="preserve">Password used </w:t>
            </w:r>
            <w:r w:rsidR="00D75658">
              <w:t xml:space="preserve">to access the REST API.  This password will be encrypted before being added to the project </w:t>
            </w:r>
            <w:r w:rsidR="00BF5B97">
              <w:t xml:space="preserve">configuration file. </w:t>
            </w:r>
          </w:p>
        </w:tc>
      </w:tr>
    </w:tbl>
    <w:p w14:paraId="424503D7" w14:textId="33A317BF" w:rsidR="003D2EA9" w:rsidRDefault="000E441F" w:rsidP="003D2EA9">
      <w:pPr>
        <w:spacing w:before="160" w:after="0"/>
      </w:pPr>
      <w:r>
        <w:lastRenderedPageBreak/>
        <w:t xml:space="preserve">AIP </w:t>
      </w:r>
      <w:r w:rsidR="003D2EA9">
        <w:t>Console:</w:t>
      </w:r>
    </w:p>
    <w:tbl>
      <w:tblPr>
        <w:tblStyle w:val="GridTable4-Accent1"/>
        <w:tblW w:w="0" w:type="auto"/>
        <w:tblLook w:val="04A0" w:firstRow="1" w:lastRow="0" w:firstColumn="1" w:lastColumn="0" w:noHBand="0" w:noVBand="1"/>
      </w:tblPr>
      <w:tblGrid>
        <w:gridCol w:w="1885"/>
        <w:gridCol w:w="3420"/>
        <w:gridCol w:w="4045"/>
      </w:tblGrid>
      <w:tr w:rsidR="00124575" w14:paraId="5C971E4C" w14:textId="77777777" w:rsidTr="00124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CB1311C" w14:textId="77777777" w:rsidR="003D2EA9" w:rsidRDefault="003D2EA9">
            <w:r>
              <w:t>Name</w:t>
            </w:r>
          </w:p>
        </w:tc>
        <w:tc>
          <w:tcPr>
            <w:tcW w:w="3420" w:type="dxa"/>
          </w:tcPr>
          <w:p w14:paraId="64B5EF7D" w14:textId="77777777" w:rsidR="003D2EA9" w:rsidRDefault="003D2EA9">
            <w:pPr>
              <w:cnfStyle w:val="100000000000" w:firstRow="1" w:lastRow="0" w:firstColumn="0" w:lastColumn="0" w:oddVBand="0" w:evenVBand="0" w:oddHBand="0" w:evenHBand="0" w:firstRowFirstColumn="0" w:firstRowLastColumn="0" w:lastRowFirstColumn="0" w:lastRowLastColumn="0"/>
            </w:pPr>
            <w:r>
              <w:t>Example</w:t>
            </w:r>
          </w:p>
        </w:tc>
        <w:tc>
          <w:tcPr>
            <w:tcW w:w="4045" w:type="dxa"/>
          </w:tcPr>
          <w:p w14:paraId="32B1730A" w14:textId="77777777" w:rsidR="003D2EA9" w:rsidRDefault="003D2EA9">
            <w:pPr>
              <w:cnfStyle w:val="100000000000" w:firstRow="1" w:lastRow="0" w:firstColumn="0" w:lastColumn="0" w:oddVBand="0" w:evenVBand="0" w:oddHBand="0" w:evenHBand="0" w:firstRowFirstColumn="0" w:firstRowLastColumn="0" w:lastRowFirstColumn="0" w:lastRowLastColumn="0"/>
            </w:pPr>
            <w:r>
              <w:t>Description</w:t>
            </w:r>
          </w:p>
        </w:tc>
      </w:tr>
      <w:tr w:rsidR="00124575" w14:paraId="692E1AC8" w14:textId="77777777" w:rsidTr="001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723761" w14:textId="2BCB16D5" w:rsidR="003D2EA9" w:rsidRDefault="003D2EA9">
            <w:r>
              <w:t>--</w:t>
            </w:r>
            <w:r w:rsidR="009A6942">
              <w:t>console</w:t>
            </w:r>
            <w:r>
              <w:t>URL</w:t>
            </w:r>
          </w:p>
        </w:tc>
        <w:tc>
          <w:tcPr>
            <w:tcW w:w="3420" w:type="dxa"/>
          </w:tcPr>
          <w:p w14:paraId="34C3620D" w14:textId="75E7971E" w:rsidR="003D2EA9" w:rsidRDefault="009C09CA">
            <w:pPr>
              <w:cnfStyle w:val="000000100000" w:firstRow="0" w:lastRow="0" w:firstColumn="0" w:lastColumn="0" w:oddVBand="0" w:evenVBand="0" w:oddHBand="1" w:evenHBand="0" w:firstRowFirstColumn="0" w:firstRowLastColumn="0" w:lastRowFirstColumn="0" w:lastRowLastColumn="0"/>
            </w:pPr>
            <w:r w:rsidRPr="009C09CA">
              <w:t>http://localhost:8081/</w:t>
            </w:r>
          </w:p>
        </w:tc>
        <w:tc>
          <w:tcPr>
            <w:tcW w:w="4045" w:type="dxa"/>
          </w:tcPr>
          <w:p w14:paraId="46955015" w14:textId="0C4CF9F2" w:rsidR="003D2EA9" w:rsidRDefault="003D2EA9">
            <w:pPr>
              <w:cnfStyle w:val="000000100000" w:firstRow="0" w:lastRow="0" w:firstColumn="0" w:lastColumn="0" w:oddVBand="0" w:evenVBand="0" w:oddHBand="1" w:evenHBand="0" w:firstRowFirstColumn="0" w:firstRowLastColumn="0" w:lastRowFirstColumn="0" w:lastRowLastColumn="0"/>
            </w:pPr>
            <w:r>
              <w:t xml:space="preserve">The </w:t>
            </w:r>
            <w:r w:rsidR="00032BC4">
              <w:t xml:space="preserve">AIP </w:t>
            </w:r>
            <w:r w:rsidR="006E11BC">
              <w:t xml:space="preserve">Console </w:t>
            </w:r>
            <w:r>
              <w:t xml:space="preserve">URL </w:t>
            </w:r>
          </w:p>
        </w:tc>
      </w:tr>
      <w:tr w:rsidR="009C09CA" w14:paraId="5B074062" w14:textId="77777777" w:rsidTr="00124575">
        <w:tc>
          <w:tcPr>
            <w:cnfStyle w:val="001000000000" w:firstRow="0" w:lastRow="0" w:firstColumn="1" w:lastColumn="0" w:oddVBand="0" w:evenVBand="0" w:oddHBand="0" w:evenHBand="0" w:firstRowFirstColumn="0" w:firstRowLastColumn="0" w:lastRowFirstColumn="0" w:lastRowLastColumn="0"/>
            <w:tcW w:w="1885" w:type="dxa"/>
          </w:tcPr>
          <w:p w14:paraId="28C64CBD" w14:textId="66880375" w:rsidR="009C09CA" w:rsidRDefault="009C09CA" w:rsidP="009C09CA">
            <w:r w:rsidRPr="009A6942">
              <w:t>--consoleKey</w:t>
            </w:r>
          </w:p>
        </w:tc>
        <w:tc>
          <w:tcPr>
            <w:tcW w:w="3420" w:type="dxa"/>
          </w:tcPr>
          <w:p w14:paraId="5A7ABF95" w14:textId="0DEDF057" w:rsidR="009C09CA" w:rsidRDefault="009C09CA" w:rsidP="009C09CA">
            <w:pPr>
              <w:cnfStyle w:val="000000000000" w:firstRow="0" w:lastRow="0" w:firstColumn="0" w:lastColumn="0" w:oddVBand="0" w:evenVBand="0" w:oddHBand="0" w:evenHBand="0" w:firstRowFirstColumn="0" w:firstRowLastColumn="0" w:lastRowFirstColumn="0" w:lastRowLastColumn="0"/>
            </w:pPr>
            <w:r w:rsidRPr="00DA1205">
              <w:t>None</w:t>
            </w:r>
          </w:p>
        </w:tc>
        <w:tc>
          <w:tcPr>
            <w:tcW w:w="4045" w:type="dxa"/>
          </w:tcPr>
          <w:p w14:paraId="32149790" w14:textId="508A3DBB" w:rsidR="009C09CA" w:rsidRDefault="009C09CA" w:rsidP="009C09CA">
            <w:pPr>
              <w:cnfStyle w:val="000000000000" w:firstRow="0" w:lastRow="0" w:firstColumn="0" w:lastColumn="0" w:oddVBand="0" w:evenVBand="0" w:oddHBand="0" w:evenHBand="0" w:firstRowFirstColumn="0" w:firstRowLastColumn="0" w:lastRowFirstColumn="0" w:lastRowLastColumn="0"/>
            </w:pPr>
            <w:r>
              <w:t xml:space="preserve">The console key is to access AIP Console and treated like a password.  It will be encrypted before being added to the project configuration file. </w:t>
            </w:r>
          </w:p>
        </w:tc>
      </w:tr>
      <w:tr w:rsidR="00124575" w14:paraId="38934A5E" w14:textId="77777777" w:rsidTr="00124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03DDDF9" w14:textId="11AED7C9" w:rsidR="009C09CA" w:rsidRDefault="009C09CA" w:rsidP="009C09CA">
            <w:r w:rsidRPr="0024563E">
              <w:t>--consoleCLI</w:t>
            </w:r>
          </w:p>
        </w:tc>
        <w:tc>
          <w:tcPr>
            <w:tcW w:w="3420" w:type="dxa"/>
          </w:tcPr>
          <w:p w14:paraId="2079624A" w14:textId="7C29F518" w:rsidR="009C09CA" w:rsidRDefault="009C09CA" w:rsidP="009C09CA">
            <w:pPr>
              <w:cnfStyle w:val="000000100000" w:firstRow="0" w:lastRow="0" w:firstColumn="0" w:lastColumn="0" w:oddVBand="0" w:evenVBand="0" w:oddHBand="1" w:evenHBand="0" w:firstRowFirstColumn="0" w:firstRowLastColumn="0" w:lastRowFirstColumn="0" w:lastRowLastColumn="0"/>
            </w:pPr>
            <w:r w:rsidRPr="00DA1205">
              <w:t>None</w:t>
            </w:r>
          </w:p>
        </w:tc>
        <w:tc>
          <w:tcPr>
            <w:tcW w:w="4045" w:type="dxa"/>
          </w:tcPr>
          <w:p w14:paraId="6BBC79A3" w14:textId="0121E1D6" w:rsidR="009C09CA" w:rsidRDefault="009C09CA" w:rsidP="009C09CA">
            <w:pPr>
              <w:cnfStyle w:val="000000100000" w:firstRow="0" w:lastRow="0" w:firstColumn="0" w:lastColumn="0" w:oddVBand="0" w:evenVBand="0" w:oddHBand="1" w:evenHBand="0" w:firstRowFirstColumn="0" w:firstRowLastColumn="0" w:lastRowFirstColumn="0" w:lastRowLastColumn="0"/>
            </w:pPr>
            <w:r>
              <w:t>The location of the “</w:t>
            </w:r>
            <w:r w:rsidRPr="009C09CA">
              <w:t>aip-console-tools-cli.jar</w:t>
            </w:r>
            <w:r>
              <w:t xml:space="preserve">” </w:t>
            </w:r>
          </w:p>
        </w:tc>
      </w:tr>
      <w:tr w:rsidR="000C5BEE" w14:paraId="21A38D61" w14:textId="77777777" w:rsidTr="00124575">
        <w:tc>
          <w:tcPr>
            <w:cnfStyle w:val="001000000000" w:firstRow="0" w:lastRow="0" w:firstColumn="1" w:lastColumn="0" w:oddVBand="0" w:evenVBand="0" w:oddHBand="0" w:evenHBand="0" w:firstRowFirstColumn="0" w:firstRowLastColumn="0" w:lastRowFirstColumn="0" w:lastRowLastColumn="0"/>
            <w:tcW w:w="1885" w:type="dxa"/>
          </w:tcPr>
          <w:p w14:paraId="70BCB731" w14:textId="6AB5AB70" w:rsidR="000C5BEE" w:rsidRPr="0024563E" w:rsidRDefault="000C5BEE" w:rsidP="000C5BEE">
            <w:r w:rsidRPr="00E46441">
              <w:t>--consoleNode</w:t>
            </w:r>
          </w:p>
        </w:tc>
        <w:tc>
          <w:tcPr>
            <w:tcW w:w="3420" w:type="dxa"/>
          </w:tcPr>
          <w:p w14:paraId="12CCD5DA" w14:textId="09FE7272" w:rsidR="000C5BEE" w:rsidRPr="00DA1205" w:rsidRDefault="000C5BEE" w:rsidP="000C5BEE">
            <w:pPr>
              <w:cnfStyle w:val="000000000000" w:firstRow="0" w:lastRow="0" w:firstColumn="0" w:lastColumn="0" w:oddVBand="0" w:evenVBand="0" w:oddHBand="0" w:evenHBand="0" w:firstRowFirstColumn="0" w:firstRowLastColumn="0" w:lastRowFirstColumn="0" w:lastRowLastColumn="0"/>
            </w:pPr>
            <w:r w:rsidRPr="00DA1205">
              <w:t>None</w:t>
            </w:r>
          </w:p>
        </w:tc>
        <w:tc>
          <w:tcPr>
            <w:tcW w:w="4045" w:type="dxa"/>
          </w:tcPr>
          <w:p w14:paraId="5734DA32" w14:textId="0ABED1AE" w:rsidR="000C5BEE" w:rsidRDefault="000C5BEE" w:rsidP="000C5BEE">
            <w:pPr>
              <w:cnfStyle w:val="000000000000" w:firstRow="0" w:lastRow="0" w:firstColumn="0" w:lastColumn="0" w:oddVBand="0" w:evenVBand="0" w:oddHBand="0" w:evenHBand="0" w:firstRowFirstColumn="0" w:firstRowLastColumn="0" w:lastRowFirstColumn="0" w:lastRowLastColumn="0"/>
            </w:pPr>
            <w:r>
              <w:t>The default node to run the application on</w:t>
            </w:r>
          </w:p>
        </w:tc>
      </w:tr>
    </w:tbl>
    <w:p w14:paraId="713A8EA6" w14:textId="7F3A0E8B" w:rsidR="007A5A8E" w:rsidRDefault="001D1DA3" w:rsidP="007A5A8E">
      <w:pPr>
        <w:spacing w:before="160" w:after="0"/>
      </w:pPr>
      <w:r>
        <w:t>Highlight</w:t>
      </w:r>
      <w:r w:rsidR="007A5A8E">
        <w:t>:</w:t>
      </w:r>
    </w:p>
    <w:tbl>
      <w:tblPr>
        <w:tblStyle w:val="GridTable4-Accent1"/>
        <w:tblW w:w="0" w:type="auto"/>
        <w:tblLook w:val="04A0" w:firstRow="1" w:lastRow="0" w:firstColumn="1" w:lastColumn="0" w:noHBand="0" w:noVBand="1"/>
      </w:tblPr>
      <w:tblGrid>
        <w:gridCol w:w="1873"/>
        <w:gridCol w:w="3765"/>
        <w:gridCol w:w="3712"/>
      </w:tblGrid>
      <w:tr w:rsidR="00F8666E" w14:paraId="1F1738C0" w14:textId="77777777" w:rsidTr="00464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6E7F6F63" w14:textId="77777777" w:rsidR="007A5A8E" w:rsidRDefault="007A5A8E">
            <w:r>
              <w:t>Name</w:t>
            </w:r>
          </w:p>
        </w:tc>
        <w:tc>
          <w:tcPr>
            <w:tcW w:w="3765" w:type="dxa"/>
          </w:tcPr>
          <w:p w14:paraId="29E11730" w14:textId="77777777" w:rsidR="007A5A8E" w:rsidRDefault="007A5A8E">
            <w:pPr>
              <w:cnfStyle w:val="100000000000" w:firstRow="1" w:lastRow="0" w:firstColumn="0" w:lastColumn="0" w:oddVBand="0" w:evenVBand="0" w:oddHBand="0" w:evenHBand="0" w:firstRowFirstColumn="0" w:firstRowLastColumn="0" w:lastRowFirstColumn="0" w:lastRowLastColumn="0"/>
            </w:pPr>
            <w:r>
              <w:t>Example</w:t>
            </w:r>
          </w:p>
        </w:tc>
        <w:tc>
          <w:tcPr>
            <w:tcW w:w="3712" w:type="dxa"/>
          </w:tcPr>
          <w:p w14:paraId="3B434768" w14:textId="77777777" w:rsidR="007A5A8E" w:rsidRDefault="007A5A8E">
            <w:pPr>
              <w:cnfStyle w:val="100000000000" w:firstRow="1" w:lastRow="0" w:firstColumn="0" w:lastColumn="0" w:oddVBand="0" w:evenVBand="0" w:oddHBand="0" w:evenHBand="0" w:firstRowFirstColumn="0" w:firstRowLastColumn="0" w:lastRowFirstColumn="0" w:lastRowLastColumn="0"/>
            </w:pPr>
            <w:r>
              <w:t>Description</w:t>
            </w:r>
          </w:p>
        </w:tc>
      </w:tr>
      <w:tr w:rsidR="00F8666E" w14:paraId="408C1B5B" w14:textId="77777777" w:rsidTr="0046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8E8DAAA" w14:textId="55D217FF" w:rsidR="007A5A8E" w:rsidRDefault="007A5A8E">
            <w:r>
              <w:t>--</w:t>
            </w:r>
            <w:r w:rsidR="00926E38">
              <w:t>hl</w:t>
            </w:r>
            <w:r>
              <w:t>URL</w:t>
            </w:r>
          </w:p>
        </w:tc>
        <w:tc>
          <w:tcPr>
            <w:tcW w:w="3765" w:type="dxa"/>
          </w:tcPr>
          <w:p w14:paraId="78199F72" w14:textId="488A6EFF" w:rsidR="007A5A8E" w:rsidRDefault="00395DDF">
            <w:pPr>
              <w:cnfStyle w:val="000000100000" w:firstRow="0" w:lastRow="0" w:firstColumn="0" w:lastColumn="0" w:oddVBand="0" w:evenVBand="0" w:oddHBand="1" w:evenHBand="0" w:firstRowFirstColumn="0" w:firstRowLastColumn="0" w:lastRowFirstColumn="0" w:lastRowLastColumn="0"/>
            </w:pPr>
            <w:r w:rsidRPr="00395DDF">
              <w:t>https://rpa.casthighlight.com/WS2/</w:t>
            </w:r>
          </w:p>
        </w:tc>
        <w:tc>
          <w:tcPr>
            <w:tcW w:w="3712" w:type="dxa"/>
          </w:tcPr>
          <w:p w14:paraId="0A06C3A4" w14:textId="143EC77B" w:rsidR="007A5A8E" w:rsidRDefault="007A5A8E">
            <w:pPr>
              <w:cnfStyle w:val="000000100000" w:firstRow="0" w:lastRow="0" w:firstColumn="0" w:lastColumn="0" w:oddVBand="0" w:evenVBand="0" w:oddHBand="1" w:evenHBand="0" w:firstRowFirstColumn="0" w:firstRowLastColumn="0" w:lastRowFirstColumn="0" w:lastRowLastColumn="0"/>
            </w:pPr>
            <w:r>
              <w:t xml:space="preserve">The URL </w:t>
            </w:r>
            <w:r w:rsidR="006E11BC">
              <w:t>to the Highlight REST API</w:t>
            </w:r>
          </w:p>
        </w:tc>
      </w:tr>
      <w:tr w:rsidR="004F6EC5" w14:paraId="55340E7C" w14:textId="77777777" w:rsidTr="00464E24">
        <w:tc>
          <w:tcPr>
            <w:cnfStyle w:val="001000000000" w:firstRow="0" w:lastRow="0" w:firstColumn="1" w:lastColumn="0" w:oddVBand="0" w:evenVBand="0" w:oddHBand="0" w:evenHBand="0" w:firstRowFirstColumn="0" w:firstRowLastColumn="0" w:lastRowFirstColumn="0" w:lastRowLastColumn="0"/>
            <w:tcW w:w="1873" w:type="dxa"/>
          </w:tcPr>
          <w:p w14:paraId="7AD0F589" w14:textId="4DD2EB6C" w:rsidR="00E573D5" w:rsidRDefault="00E573D5" w:rsidP="00E573D5">
            <w:r>
              <w:t>--hlUser</w:t>
            </w:r>
          </w:p>
        </w:tc>
        <w:tc>
          <w:tcPr>
            <w:tcW w:w="3765" w:type="dxa"/>
          </w:tcPr>
          <w:p w14:paraId="3D687232" w14:textId="1A483A27" w:rsidR="00E573D5" w:rsidRPr="00395DDF" w:rsidRDefault="00E573D5" w:rsidP="00E573D5">
            <w:pPr>
              <w:cnfStyle w:val="000000000000" w:firstRow="0" w:lastRow="0" w:firstColumn="0" w:lastColumn="0" w:oddVBand="0" w:evenVBand="0" w:oddHBand="0" w:evenHBand="0" w:firstRowFirstColumn="0" w:firstRowLastColumn="0" w:lastRowFirstColumn="0" w:lastRowLastColumn="0"/>
            </w:pPr>
            <w:r w:rsidRPr="005655A2">
              <w:t>None</w:t>
            </w:r>
          </w:p>
        </w:tc>
        <w:tc>
          <w:tcPr>
            <w:tcW w:w="3712" w:type="dxa"/>
          </w:tcPr>
          <w:p w14:paraId="6AF1B184" w14:textId="627D89E3" w:rsidR="00E573D5" w:rsidRDefault="00E573D5" w:rsidP="00E573D5">
            <w:pPr>
              <w:cnfStyle w:val="000000000000" w:firstRow="0" w:lastRow="0" w:firstColumn="0" w:lastColumn="0" w:oddVBand="0" w:evenVBand="0" w:oddHBand="0" w:evenHBand="0" w:firstRowFirstColumn="0" w:firstRowLastColumn="0" w:lastRowFirstColumn="0" w:lastRowLastColumn="0"/>
            </w:pPr>
            <w:r>
              <w:t>Username used access Highlight</w:t>
            </w:r>
          </w:p>
        </w:tc>
      </w:tr>
      <w:tr w:rsidR="004F6EC5" w14:paraId="4373A3D7" w14:textId="77777777" w:rsidTr="0046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560A6CEB" w14:textId="2BA7EA79" w:rsidR="00E573D5" w:rsidRDefault="00E573D5" w:rsidP="00E573D5">
            <w:r>
              <w:t>--hlPassword</w:t>
            </w:r>
          </w:p>
        </w:tc>
        <w:tc>
          <w:tcPr>
            <w:tcW w:w="3765" w:type="dxa"/>
          </w:tcPr>
          <w:p w14:paraId="69015719" w14:textId="5FEBAF2D" w:rsidR="00E573D5" w:rsidRPr="00395DDF" w:rsidRDefault="00E573D5" w:rsidP="00E573D5">
            <w:pPr>
              <w:cnfStyle w:val="000000100000" w:firstRow="0" w:lastRow="0" w:firstColumn="0" w:lastColumn="0" w:oddVBand="0" w:evenVBand="0" w:oddHBand="1" w:evenHBand="0" w:firstRowFirstColumn="0" w:firstRowLastColumn="0" w:lastRowFirstColumn="0" w:lastRowLastColumn="0"/>
            </w:pPr>
            <w:r w:rsidRPr="005655A2">
              <w:t>None</w:t>
            </w:r>
          </w:p>
        </w:tc>
        <w:tc>
          <w:tcPr>
            <w:tcW w:w="3712" w:type="dxa"/>
          </w:tcPr>
          <w:p w14:paraId="73775137" w14:textId="30CD2CF2" w:rsidR="00E573D5" w:rsidRDefault="00E573D5" w:rsidP="00E573D5">
            <w:pPr>
              <w:cnfStyle w:val="000000100000" w:firstRow="0" w:lastRow="0" w:firstColumn="0" w:lastColumn="0" w:oddVBand="0" w:evenVBand="0" w:oddHBand="1" w:evenHBand="0" w:firstRowFirstColumn="0" w:firstRowLastColumn="0" w:lastRowFirstColumn="0" w:lastRowLastColumn="0"/>
            </w:pPr>
            <w:r>
              <w:t xml:space="preserve">Password used to access Highlight.  This password will be encrypted before being added to the project configuration file. </w:t>
            </w:r>
          </w:p>
        </w:tc>
      </w:tr>
      <w:tr w:rsidR="004F6EC5" w14:paraId="4E621ABB" w14:textId="77777777" w:rsidTr="00464E24">
        <w:tc>
          <w:tcPr>
            <w:cnfStyle w:val="001000000000" w:firstRow="0" w:lastRow="0" w:firstColumn="1" w:lastColumn="0" w:oddVBand="0" w:evenVBand="0" w:oddHBand="0" w:evenHBand="0" w:firstRowFirstColumn="0" w:firstRowLastColumn="0" w:lastRowFirstColumn="0" w:lastRowLastColumn="0"/>
            <w:tcW w:w="1873" w:type="dxa"/>
          </w:tcPr>
          <w:p w14:paraId="1ABCD71D" w14:textId="7BA864AF" w:rsidR="00E573D5" w:rsidRDefault="00E573D5" w:rsidP="00E573D5">
            <w:r>
              <w:t>--Instance</w:t>
            </w:r>
          </w:p>
        </w:tc>
        <w:tc>
          <w:tcPr>
            <w:tcW w:w="3765" w:type="dxa"/>
          </w:tcPr>
          <w:p w14:paraId="59952E34" w14:textId="6FAC3659" w:rsidR="00E573D5" w:rsidRPr="00395DDF" w:rsidRDefault="00E573D5" w:rsidP="00E573D5">
            <w:pPr>
              <w:cnfStyle w:val="000000000000" w:firstRow="0" w:lastRow="0" w:firstColumn="0" w:lastColumn="0" w:oddVBand="0" w:evenVBand="0" w:oddHBand="0" w:evenHBand="0" w:firstRowFirstColumn="0" w:firstRowLastColumn="0" w:lastRowFirstColumn="0" w:lastRowLastColumn="0"/>
            </w:pPr>
            <w:r w:rsidRPr="005655A2">
              <w:t>None</w:t>
            </w:r>
          </w:p>
        </w:tc>
        <w:tc>
          <w:tcPr>
            <w:tcW w:w="3712" w:type="dxa"/>
          </w:tcPr>
          <w:p w14:paraId="3F910E95" w14:textId="77777777" w:rsidR="00E573D5" w:rsidRDefault="00E573D5" w:rsidP="00E573D5">
            <w:pPr>
              <w:cnfStyle w:val="000000000000" w:firstRow="0" w:lastRow="0" w:firstColumn="0" w:lastColumn="0" w:oddVBand="0" w:evenVBand="0" w:oddHBand="0" w:evenHBand="0" w:firstRowFirstColumn="0" w:firstRowLastColumn="0" w:lastRowFirstColumn="0" w:lastRowLastColumn="0"/>
            </w:pPr>
            <w:r>
              <w:t xml:space="preserve">The Highlight project instance id.  This id can be obtained </w:t>
            </w:r>
            <w:r w:rsidR="0027241B">
              <w:t xml:space="preserve">from the URL of the </w:t>
            </w:r>
            <w:r w:rsidR="00D11B6C">
              <w:t>“Manage</w:t>
            </w:r>
            <w:r w:rsidR="005B49B3">
              <w:t xml:space="preserve"> Applications” page. </w:t>
            </w:r>
          </w:p>
          <w:p w14:paraId="4B1A6359" w14:textId="2F33EA3B" w:rsidR="008F21E2" w:rsidRDefault="00F8666E" w:rsidP="00E573D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ADA748" wp14:editId="095F4D42">
                  <wp:extent cx="2220258" cy="32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9981" cy="337987"/>
                          </a:xfrm>
                          <a:prstGeom prst="rect">
                            <a:avLst/>
                          </a:prstGeom>
                        </pic:spPr>
                      </pic:pic>
                    </a:graphicData>
                  </a:graphic>
                </wp:inline>
              </w:drawing>
            </w:r>
          </w:p>
        </w:tc>
      </w:tr>
      <w:tr w:rsidR="004F6EC5" w14:paraId="0E8836EE" w14:textId="77777777" w:rsidTr="0046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6B6D5684" w14:textId="4AA83066" w:rsidR="00E573D5" w:rsidRDefault="00124575" w:rsidP="00E573D5">
            <w:r w:rsidRPr="00124575">
              <w:t>--HLPerlInstallDir</w:t>
            </w:r>
          </w:p>
        </w:tc>
        <w:tc>
          <w:tcPr>
            <w:tcW w:w="3765" w:type="dxa"/>
          </w:tcPr>
          <w:p w14:paraId="5C9CE603" w14:textId="2417ECB2" w:rsidR="00E573D5" w:rsidRPr="00395DDF" w:rsidRDefault="00906AB1" w:rsidP="00E573D5">
            <w:pPr>
              <w:cnfStyle w:val="000000100000" w:firstRow="0" w:lastRow="0" w:firstColumn="0" w:lastColumn="0" w:oddVBand="0" w:evenVBand="0" w:oddHBand="1" w:evenHBand="0" w:firstRowFirstColumn="0" w:firstRowLastColumn="0" w:lastRowFirstColumn="0" w:lastRowLastColumn="0"/>
            </w:pPr>
            <w:r w:rsidRPr="00906AB1">
              <w:t>HighlightAgent</w:t>
            </w:r>
            <w:r>
              <w:t>/</w:t>
            </w:r>
            <w:r w:rsidRPr="00906AB1">
              <w:t>strawberry</w:t>
            </w:r>
            <w:r>
              <w:t>/</w:t>
            </w:r>
            <w:r w:rsidRPr="00906AB1">
              <w:t>perl</w:t>
            </w:r>
          </w:p>
        </w:tc>
        <w:tc>
          <w:tcPr>
            <w:tcW w:w="3712" w:type="dxa"/>
          </w:tcPr>
          <w:p w14:paraId="0A30D5D6" w14:textId="5414AB6D" w:rsidR="00E573D5" w:rsidRDefault="004D29BB" w:rsidP="00E573D5">
            <w:pPr>
              <w:cnfStyle w:val="000000100000" w:firstRow="0" w:lastRow="0" w:firstColumn="0" w:lastColumn="0" w:oddVBand="0" w:evenVBand="0" w:oddHBand="1" w:evenHBand="0" w:firstRowFirstColumn="0" w:firstRowLastColumn="0" w:lastRowFirstColumn="0" w:lastRowLastColumn="0"/>
            </w:pPr>
            <w:r>
              <w:t>Highlight comment line requirement</w:t>
            </w:r>
            <w:r w:rsidR="00E66219">
              <w:t xml:space="preserve"> – see Highlight documentation for more in</w:t>
            </w:r>
            <w:r w:rsidR="005B60EE">
              <w:t xml:space="preserve">formation </w:t>
            </w:r>
          </w:p>
        </w:tc>
      </w:tr>
      <w:tr w:rsidR="004D29BB" w14:paraId="19EFAB55" w14:textId="77777777" w:rsidTr="00464E24">
        <w:tc>
          <w:tcPr>
            <w:cnfStyle w:val="001000000000" w:firstRow="0" w:lastRow="0" w:firstColumn="1" w:lastColumn="0" w:oddVBand="0" w:evenVBand="0" w:oddHBand="0" w:evenHBand="0" w:firstRowFirstColumn="0" w:firstRowLastColumn="0" w:lastRowFirstColumn="0" w:lastRowLastColumn="0"/>
            <w:tcW w:w="1873" w:type="dxa"/>
          </w:tcPr>
          <w:p w14:paraId="1B875D34" w14:textId="57AFE121" w:rsidR="004D29BB" w:rsidRPr="00124575" w:rsidRDefault="007D7CB4" w:rsidP="00E573D5">
            <w:r w:rsidRPr="007D7CB4">
              <w:t>--HLAnalyzerDir</w:t>
            </w:r>
          </w:p>
        </w:tc>
        <w:tc>
          <w:tcPr>
            <w:tcW w:w="3765" w:type="dxa"/>
          </w:tcPr>
          <w:p w14:paraId="330F596D" w14:textId="5752FE45" w:rsidR="004D29BB" w:rsidRPr="00906AB1" w:rsidRDefault="00E66219" w:rsidP="00E573D5">
            <w:pPr>
              <w:cnfStyle w:val="000000000000" w:firstRow="0" w:lastRow="0" w:firstColumn="0" w:lastColumn="0" w:oddVBand="0" w:evenVBand="0" w:oddHBand="0" w:evenHBand="0" w:firstRowFirstColumn="0" w:firstRowLastColumn="0" w:lastRowFirstColumn="0" w:lastRowLastColumn="0"/>
            </w:pPr>
            <w:r w:rsidRPr="00E66219">
              <w:t>HighlightAgent</w:t>
            </w:r>
            <w:r>
              <w:t>/</w:t>
            </w:r>
            <w:r w:rsidRPr="00E66219">
              <w:t>perl</w:t>
            </w:r>
          </w:p>
        </w:tc>
        <w:tc>
          <w:tcPr>
            <w:tcW w:w="3712" w:type="dxa"/>
          </w:tcPr>
          <w:p w14:paraId="6EE673A6" w14:textId="5F0CC746" w:rsidR="004D29BB" w:rsidRDefault="00E66219" w:rsidP="00E573D5">
            <w:pPr>
              <w:cnfStyle w:val="000000000000" w:firstRow="0" w:lastRow="0" w:firstColumn="0" w:lastColumn="0" w:oddVBand="0" w:evenVBand="0" w:oddHBand="0" w:evenHBand="0" w:firstRowFirstColumn="0" w:firstRowLastColumn="0" w:lastRowFirstColumn="0" w:lastRowLastColumn="0"/>
            </w:pPr>
            <w:r>
              <w:t>Highlight comment line requirement</w:t>
            </w:r>
          </w:p>
        </w:tc>
      </w:tr>
      <w:tr w:rsidR="005B60EE" w14:paraId="1C070E12" w14:textId="77777777" w:rsidTr="00464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14:paraId="4289D9B5" w14:textId="538E8493" w:rsidR="005B60EE" w:rsidRPr="007D7CB4" w:rsidRDefault="00C0114C" w:rsidP="00E573D5">
            <w:r w:rsidRPr="00C0114C">
              <w:t>--consoleCLI</w:t>
            </w:r>
          </w:p>
        </w:tc>
        <w:tc>
          <w:tcPr>
            <w:tcW w:w="3765" w:type="dxa"/>
          </w:tcPr>
          <w:p w14:paraId="3D71BA23" w14:textId="3E97F4F8" w:rsidR="005B60EE" w:rsidRPr="00E66219" w:rsidRDefault="004F6EC5" w:rsidP="00E573D5">
            <w:pPr>
              <w:cnfStyle w:val="000000100000" w:firstRow="0" w:lastRow="0" w:firstColumn="0" w:lastColumn="0" w:oddVBand="0" w:evenVBand="0" w:oddHBand="1" w:evenHBand="0" w:firstRowFirstColumn="0" w:firstRowLastColumn="0" w:lastRowFirstColumn="0" w:lastRowLastColumn="0"/>
            </w:pPr>
            <w:r w:rsidRPr="004F6EC5">
              <w:t>D:\\Highlight-Automation-Command\\HighlightAutomation.jar</w:t>
            </w:r>
          </w:p>
        </w:tc>
        <w:tc>
          <w:tcPr>
            <w:tcW w:w="3712" w:type="dxa"/>
          </w:tcPr>
          <w:p w14:paraId="4EFEB232" w14:textId="707112F3" w:rsidR="005B60EE" w:rsidRDefault="004F6EC5" w:rsidP="00E573D5">
            <w:pPr>
              <w:cnfStyle w:val="000000100000" w:firstRow="0" w:lastRow="0" w:firstColumn="0" w:lastColumn="0" w:oddVBand="0" w:evenVBand="0" w:oddHBand="1" w:evenHBand="0" w:firstRowFirstColumn="0" w:firstRowLastColumn="0" w:lastRowFirstColumn="0" w:lastRowLastColumn="0"/>
            </w:pPr>
            <w:r>
              <w:t xml:space="preserve">The location of the highlight command line </w:t>
            </w:r>
            <w:r w:rsidR="00D81189">
              <w:t>utility jar file</w:t>
            </w:r>
          </w:p>
        </w:tc>
      </w:tr>
    </w:tbl>
    <w:p w14:paraId="5B8611ED" w14:textId="7416286D" w:rsidR="009C09CA" w:rsidRDefault="00464E24" w:rsidP="00464E24">
      <w:pPr>
        <w:spacing w:before="160" w:after="0"/>
      </w:pPr>
      <w:r>
        <w:t>Settings:</w:t>
      </w:r>
    </w:p>
    <w:tbl>
      <w:tblPr>
        <w:tblStyle w:val="GridTable4-Accent1"/>
        <w:tblW w:w="0" w:type="auto"/>
        <w:tblLook w:val="04A0" w:firstRow="1" w:lastRow="0" w:firstColumn="1" w:lastColumn="0" w:noHBand="0" w:noVBand="1"/>
      </w:tblPr>
      <w:tblGrid>
        <w:gridCol w:w="1885"/>
        <w:gridCol w:w="3420"/>
        <w:gridCol w:w="4045"/>
      </w:tblGrid>
      <w:tr w:rsidR="0039311C" w14:paraId="62881F9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B6CFC12" w14:textId="77777777" w:rsidR="0039311C" w:rsidRDefault="0039311C">
            <w:r>
              <w:t>Name</w:t>
            </w:r>
          </w:p>
        </w:tc>
        <w:tc>
          <w:tcPr>
            <w:tcW w:w="3420" w:type="dxa"/>
          </w:tcPr>
          <w:p w14:paraId="3F0EFBE8" w14:textId="77777777" w:rsidR="0039311C" w:rsidRDefault="0039311C">
            <w:pPr>
              <w:cnfStyle w:val="100000000000" w:firstRow="1" w:lastRow="0" w:firstColumn="0" w:lastColumn="0" w:oddVBand="0" w:evenVBand="0" w:oddHBand="0" w:evenHBand="0" w:firstRowFirstColumn="0" w:firstRowLastColumn="0" w:lastRowFirstColumn="0" w:lastRowLastColumn="0"/>
            </w:pPr>
            <w:r>
              <w:t>Example</w:t>
            </w:r>
          </w:p>
        </w:tc>
        <w:tc>
          <w:tcPr>
            <w:tcW w:w="4045" w:type="dxa"/>
          </w:tcPr>
          <w:p w14:paraId="3CE2C40E" w14:textId="77777777" w:rsidR="0039311C" w:rsidRDefault="0039311C">
            <w:pPr>
              <w:cnfStyle w:val="100000000000" w:firstRow="1" w:lastRow="0" w:firstColumn="0" w:lastColumn="0" w:oddVBand="0" w:evenVBand="0" w:oddHBand="0" w:evenHBand="0" w:firstRowFirstColumn="0" w:firstRowLastColumn="0" w:lastRowFirstColumn="0" w:lastRowLastColumn="0"/>
            </w:pPr>
            <w:r>
              <w:t>Description</w:t>
            </w:r>
          </w:p>
        </w:tc>
      </w:tr>
      <w:tr w:rsidR="0039311C" w14:paraId="5BB2FF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B307072" w14:textId="38DBA290" w:rsidR="0039311C" w:rsidRDefault="00E35755">
            <w:r>
              <w:t>--</w:t>
            </w:r>
            <w:r w:rsidR="00B75AB6" w:rsidRPr="00B75AB6">
              <w:t>companyName</w:t>
            </w:r>
          </w:p>
        </w:tc>
        <w:tc>
          <w:tcPr>
            <w:tcW w:w="3420" w:type="dxa"/>
          </w:tcPr>
          <w:p w14:paraId="2C568CAC" w14:textId="0CCA76A6" w:rsidR="0039311C" w:rsidRDefault="0039311C">
            <w:pPr>
              <w:cnfStyle w:val="000000100000" w:firstRow="0" w:lastRow="0" w:firstColumn="0" w:lastColumn="0" w:oddVBand="0" w:evenVBand="0" w:oddHBand="1" w:evenHBand="0" w:firstRowFirstColumn="0" w:firstRowLastColumn="0" w:lastRowFirstColumn="0" w:lastRowLastColumn="0"/>
            </w:pPr>
          </w:p>
        </w:tc>
        <w:tc>
          <w:tcPr>
            <w:tcW w:w="4045" w:type="dxa"/>
          </w:tcPr>
          <w:p w14:paraId="0F5F725C" w14:textId="78C731B2" w:rsidR="0039311C" w:rsidRDefault="0039311C">
            <w:pPr>
              <w:cnfStyle w:val="000000100000" w:firstRow="0" w:lastRow="0" w:firstColumn="0" w:lastColumn="0" w:oddVBand="0" w:evenVBand="0" w:oddHBand="1" w:evenHBand="0" w:firstRowFirstColumn="0" w:firstRowLastColumn="0" w:lastRowFirstColumn="0" w:lastRowLastColumn="0"/>
            </w:pPr>
          </w:p>
        </w:tc>
      </w:tr>
      <w:tr w:rsidR="0039311C" w14:paraId="2E5B1F29" w14:textId="77777777">
        <w:tc>
          <w:tcPr>
            <w:cnfStyle w:val="001000000000" w:firstRow="0" w:lastRow="0" w:firstColumn="1" w:lastColumn="0" w:oddVBand="0" w:evenVBand="0" w:oddHBand="0" w:evenHBand="0" w:firstRowFirstColumn="0" w:firstRowLastColumn="0" w:lastRowFirstColumn="0" w:lastRowLastColumn="0"/>
            <w:tcW w:w="1885" w:type="dxa"/>
          </w:tcPr>
          <w:p w14:paraId="7CEE6D95" w14:textId="6665F212" w:rsidR="0039311C" w:rsidRDefault="0039311C"/>
        </w:tc>
        <w:tc>
          <w:tcPr>
            <w:tcW w:w="3420" w:type="dxa"/>
          </w:tcPr>
          <w:p w14:paraId="61EED640" w14:textId="117F9438" w:rsidR="0039311C" w:rsidRDefault="0039311C">
            <w:pPr>
              <w:cnfStyle w:val="000000000000" w:firstRow="0" w:lastRow="0" w:firstColumn="0" w:lastColumn="0" w:oddVBand="0" w:evenVBand="0" w:oddHBand="0" w:evenHBand="0" w:firstRowFirstColumn="0" w:firstRowLastColumn="0" w:lastRowFirstColumn="0" w:lastRowLastColumn="0"/>
            </w:pPr>
          </w:p>
        </w:tc>
        <w:tc>
          <w:tcPr>
            <w:tcW w:w="4045" w:type="dxa"/>
          </w:tcPr>
          <w:p w14:paraId="229E4F76" w14:textId="199558E2" w:rsidR="0039311C" w:rsidRDefault="0039311C">
            <w:pPr>
              <w:cnfStyle w:val="000000000000" w:firstRow="0" w:lastRow="0" w:firstColumn="0" w:lastColumn="0" w:oddVBand="0" w:evenVBand="0" w:oddHBand="0" w:evenHBand="0" w:firstRowFirstColumn="0" w:firstRowLastColumn="0" w:lastRowFirstColumn="0" w:lastRowLastColumn="0"/>
            </w:pPr>
          </w:p>
        </w:tc>
      </w:tr>
    </w:tbl>
    <w:p w14:paraId="6EA59EE0" w14:textId="77777777" w:rsidR="009C09CA" w:rsidRPr="00854091" w:rsidRDefault="009C09CA" w:rsidP="0006093C"/>
    <w:sectPr w:rsidR="009C09CA" w:rsidRPr="00854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4C89"/>
    <w:multiLevelType w:val="hybridMultilevel"/>
    <w:tmpl w:val="E8BA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F0398"/>
    <w:multiLevelType w:val="hybridMultilevel"/>
    <w:tmpl w:val="FB2A2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2D5E48"/>
    <w:multiLevelType w:val="hybridMultilevel"/>
    <w:tmpl w:val="5F5CDD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701F9A"/>
    <w:multiLevelType w:val="hybridMultilevel"/>
    <w:tmpl w:val="2A08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9064F"/>
    <w:multiLevelType w:val="hybridMultilevel"/>
    <w:tmpl w:val="68AACA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F4D5F"/>
    <w:multiLevelType w:val="hybridMultilevel"/>
    <w:tmpl w:val="1130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C19FC"/>
    <w:multiLevelType w:val="hybridMultilevel"/>
    <w:tmpl w:val="FF84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0569BF"/>
    <w:multiLevelType w:val="hybridMultilevel"/>
    <w:tmpl w:val="2D54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C7F86"/>
    <w:multiLevelType w:val="hybridMultilevel"/>
    <w:tmpl w:val="14D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692428">
    <w:abstractNumId w:val="4"/>
  </w:num>
  <w:num w:numId="2" w16cid:durableId="926034135">
    <w:abstractNumId w:val="2"/>
  </w:num>
  <w:num w:numId="3" w16cid:durableId="121729955">
    <w:abstractNumId w:val="7"/>
  </w:num>
  <w:num w:numId="4" w16cid:durableId="364797447">
    <w:abstractNumId w:val="8"/>
  </w:num>
  <w:num w:numId="5" w16cid:durableId="1157956180">
    <w:abstractNumId w:val="6"/>
  </w:num>
  <w:num w:numId="6" w16cid:durableId="737553005">
    <w:abstractNumId w:val="5"/>
  </w:num>
  <w:num w:numId="7" w16cid:durableId="1955282269">
    <w:abstractNumId w:val="3"/>
  </w:num>
  <w:num w:numId="8" w16cid:durableId="545064674">
    <w:abstractNumId w:val="0"/>
  </w:num>
  <w:num w:numId="9" w16cid:durableId="1945648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g Bedros">
    <w15:presenceInfo w15:providerId="AD" w15:userId="S::h.bedros@castsoftware.com::13905d2a-b9c0-4219-8a27-5ae39b7c5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0F34"/>
    <w:rsid w:val="00000C2D"/>
    <w:rsid w:val="0000792C"/>
    <w:rsid w:val="00032BC4"/>
    <w:rsid w:val="00032F53"/>
    <w:rsid w:val="0006093C"/>
    <w:rsid w:val="000767F5"/>
    <w:rsid w:val="000A0B5A"/>
    <w:rsid w:val="000C5BEE"/>
    <w:rsid w:val="000D7F37"/>
    <w:rsid w:val="000E31EE"/>
    <w:rsid w:val="000E441F"/>
    <w:rsid w:val="001142E1"/>
    <w:rsid w:val="00124575"/>
    <w:rsid w:val="00186B8A"/>
    <w:rsid w:val="001A50CD"/>
    <w:rsid w:val="001D1DA3"/>
    <w:rsid w:val="00217688"/>
    <w:rsid w:val="00241321"/>
    <w:rsid w:val="0024563E"/>
    <w:rsid w:val="0027241B"/>
    <w:rsid w:val="003132DA"/>
    <w:rsid w:val="00317E80"/>
    <w:rsid w:val="003550DA"/>
    <w:rsid w:val="0039311C"/>
    <w:rsid w:val="00393F0B"/>
    <w:rsid w:val="00395DDF"/>
    <w:rsid w:val="003970A4"/>
    <w:rsid w:val="003D1415"/>
    <w:rsid w:val="003D219E"/>
    <w:rsid w:val="003D2EA9"/>
    <w:rsid w:val="003F15A7"/>
    <w:rsid w:val="0041619E"/>
    <w:rsid w:val="00460D0B"/>
    <w:rsid w:val="0046229D"/>
    <w:rsid w:val="00464E24"/>
    <w:rsid w:val="00480D75"/>
    <w:rsid w:val="004B1911"/>
    <w:rsid w:val="004B7C0F"/>
    <w:rsid w:val="004D29BB"/>
    <w:rsid w:val="004E0F1F"/>
    <w:rsid w:val="004F6EC5"/>
    <w:rsid w:val="00554A62"/>
    <w:rsid w:val="005A6CA3"/>
    <w:rsid w:val="005B49B3"/>
    <w:rsid w:val="005B60EE"/>
    <w:rsid w:val="005C4F00"/>
    <w:rsid w:val="005F309E"/>
    <w:rsid w:val="00641F8E"/>
    <w:rsid w:val="0065359F"/>
    <w:rsid w:val="0066137B"/>
    <w:rsid w:val="006628FC"/>
    <w:rsid w:val="00692DB4"/>
    <w:rsid w:val="006B220D"/>
    <w:rsid w:val="006E11BC"/>
    <w:rsid w:val="006F6F0F"/>
    <w:rsid w:val="007236FA"/>
    <w:rsid w:val="00746ECB"/>
    <w:rsid w:val="00770BE7"/>
    <w:rsid w:val="00780909"/>
    <w:rsid w:val="007A5A8E"/>
    <w:rsid w:val="007D7CB4"/>
    <w:rsid w:val="00806765"/>
    <w:rsid w:val="00811B77"/>
    <w:rsid w:val="00854091"/>
    <w:rsid w:val="008844DF"/>
    <w:rsid w:val="00884D67"/>
    <w:rsid w:val="008C0CE3"/>
    <w:rsid w:val="008F09B4"/>
    <w:rsid w:val="008F21E2"/>
    <w:rsid w:val="008F634C"/>
    <w:rsid w:val="00906AB1"/>
    <w:rsid w:val="009223A2"/>
    <w:rsid w:val="00926E38"/>
    <w:rsid w:val="009369D7"/>
    <w:rsid w:val="00943E2E"/>
    <w:rsid w:val="0097667E"/>
    <w:rsid w:val="0099304B"/>
    <w:rsid w:val="009A6942"/>
    <w:rsid w:val="009B4BEA"/>
    <w:rsid w:val="009C09CA"/>
    <w:rsid w:val="009D2B10"/>
    <w:rsid w:val="009E0D85"/>
    <w:rsid w:val="009E4AB3"/>
    <w:rsid w:val="009E7240"/>
    <w:rsid w:val="00A162B2"/>
    <w:rsid w:val="00A34F7C"/>
    <w:rsid w:val="00A63749"/>
    <w:rsid w:val="00A90F34"/>
    <w:rsid w:val="00AD41C5"/>
    <w:rsid w:val="00AF3352"/>
    <w:rsid w:val="00AF3846"/>
    <w:rsid w:val="00B11C64"/>
    <w:rsid w:val="00B269AA"/>
    <w:rsid w:val="00B422C8"/>
    <w:rsid w:val="00B73154"/>
    <w:rsid w:val="00B75AB6"/>
    <w:rsid w:val="00B80963"/>
    <w:rsid w:val="00B9049E"/>
    <w:rsid w:val="00BF5B97"/>
    <w:rsid w:val="00C0114C"/>
    <w:rsid w:val="00C309D3"/>
    <w:rsid w:val="00C40488"/>
    <w:rsid w:val="00C46135"/>
    <w:rsid w:val="00C5064B"/>
    <w:rsid w:val="00C76684"/>
    <w:rsid w:val="00C91935"/>
    <w:rsid w:val="00C94915"/>
    <w:rsid w:val="00CA5004"/>
    <w:rsid w:val="00CB139E"/>
    <w:rsid w:val="00CB2CD7"/>
    <w:rsid w:val="00CC1BAD"/>
    <w:rsid w:val="00D11B6C"/>
    <w:rsid w:val="00D157F0"/>
    <w:rsid w:val="00D2250C"/>
    <w:rsid w:val="00D50A8F"/>
    <w:rsid w:val="00D65602"/>
    <w:rsid w:val="00D75658"/>
    <w:rsid w:val="00D81189"/>
    <w:rsid w:val="00D85C85"/>
    <w:rsid w:val="00D92C40"/>
    <w:rsid w:val="00DA68BE"/>
    <w:rsid w:val="00DB1EB0"/>
    <w:rsid w:val="00DB4CC5"/>
    <w:rsid w:val="00DC5231"/>
    <w:rsid w:val="00DD34D2"/>
    <w:rsid w:val="00DD4DD5"/>
    <w:rsid w:val="00E074E5"/>
    <w:rsid w:val="00E35755"/>
    <w:rsid w:val="00E46441"/>
    <w:rsid w:val="00E47B93"/>
    <w:rsid w:val="00E55A58"/>
    <w:rsid w:val="00E573D5"/>
    <w:rsid w:val="00E64BEE"/>
    <w:rsid w:val="00E66219"/>
    <w:rsid w:val="00E71EE4"/>
    <w:rsid w:val="00EC32FA"/>
    <w:rsid w:val="00ED795A"/>
    <w:rsid w:val="00F249ED"/>
    <w:rsid w:val="00F54391"/>
    <w:rsid w:val="00F61875"/>
    <w:rsid w:val="00F643B9"/>
    <w:rsid w:val="00F837A2"/>
    <w:rsid w:val="00F8666E"/>
    <w:rsid w:val="00FA4247"/>
    <w:rsid w:val="00FD49A4"/>
    <w:rsid w:val="00FE2CFA"/>
    <w:rsid w:val="00FF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1B13"/>
  <w15:docId w15:val="{CC433305-F039-4C07-929A-82BBEF5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875"/>
  </w:style>
  <w:style w:type="paragraph" w:styleId="Heading1">
    <w:name w:val="heading 1"/>
    <w:basedOn w:val="Normal"/>
    <w:next w:val="Normal"/>
    <w:link w:val="Heading1Char"/>
    <w:uiPriority w:val="9"/>
    <w:qFormat/>
    <w:rsid w:val="00554A62"/>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0D7F3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26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62"/>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A90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F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0F34"/>
    <w:pPr>
      <w:ind w:left="720"/>
      <w:contextualSpacing/>
    </w:pPr>
  </w:style>
  <w:style w:type="character" w:styleId="Hyperlink">
    <w:name w:val="Hyperlink"/>
    <w:basedOn w:val="DefaultParagraphFont"/>
    <w:uiPriority w:val="99"/>
    <w:unhideWhenUsed/>
    <w:rsid w:val="00A34F7C"/>
    <w:rPr>
      <w:color w:val="0000FF"/>
      <w:u w:val="single"/>
    </w:rPr>
  </w:style>
  <w:style w:type="table" w:styleId="TableGrid">
    <w:name w:val="Table Grid"/>
    <w:basedOn w:val="TableNormal"/>
    <w:uiPriority w:val="39"/>
    <w:rsid w:val="00884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7F37"/>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269AA"/>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B422C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9369D7"/>
    <w:rPr>
      <w:color w:val="954F72" w:themeColor="followedHyperlink"/>
      <w:u w:val="single"/>
    </w:rPr>
  </w:style>
  <w:style w:type="character" w:customStyle="1" w:styleId="ui-provider">
    <w:name w:val="ui-provider"/>
    <w:basedOn w:val="DefaultParagraphFont"/>
    <w:rsid w:val="000A0B5A"/>
  </w:style>
  <w:style w:type="character" w:styleId="UnresolvedMention">
    <w:name w:val="Unresolved Mention"/>
    <w:basedOn w:val="DefaultParagraphFont"/>
    <w:uiPriority w:val="99"/>
    <w:semiHidden/>
    <w:unhideWhenUsed/>
    <w:rsid w:val="000A0B5A"/>
    <w:rPr>
      <w:color w:val="605E5C"/>
      <w:shd w:val="clear" w:color="auto" w:fill="E1DFDD"/>
    </w:rPr>
  </w:style>
  <w:style w:type="paragraph" w:styleId="Revision">
    <w:name w:val="Revision"/>
    <w:hidden/>
    <w:uiPriority w:val="99"/>
    <w:semiHidden/>
    <w:rsid w:val="00D50A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5939">
      <w:bodyDiv w:val="1"/>
      <w:marLeft w:val="0"/>
      <w:marRight w:val="0"/>
      <w:marTop w:val="0"/>
      <w:marBottom w:val="0"/>
      <w:divBdr>
        <w:top w:val="none" w:sz="0" w:space="0" w:color="auto"/>
        <w:left w:val="none" w:sz="0" w:space="0" w:color="auto"/>
        <w:bottom w:val="none" w:sz="0" w:space="0" w:color="auto"/>
        <w:right w:val="none" w:sz="0" w:space="0" w:color="auto"/>
      </w:divBdr>
      <w:divsChild>
        <w:div w:id="439571920">
          <w:marLeft w:val="0"/>
          <w:marRight w:val="0"/>
          <w:marTop w:val="0"/>
          <w:marBottom w:val="0"/>
          <w:divBdr>
            <w:top w:val="none" w:sz="0" w:space="0" w:color="auto"/>
            <w:left w:val="none" w:sz="0" w:space="0" w:color="auto"/>
            <w:bottom w:val="none" w:sz="0" w:space="0" w:color="auto"/>
            <w:right w:val="none" w:sz="0" w:space="0" w:color="auto"/>
          </w:divBdr>
          <w:divsChild>
            <w:div w:id="1663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2086">
      <w:bodyDiv w:val="1"/>
      <w:marLeft w:val="0"/>
      <w:marRight w:val="0"/>
      <w:marTop w:val="0"/>
      <w:marBottom w:val="0"/>
      <w:divBdr>
        <w:top w:val="none" w:sz="0" w:space="0" w:color="auto"/>
        <w:left w:val="none" w:sz="0" w:space="0" w:color="auto"/>
        <w:bottom w:val="none" w:sz="0" w:space="0" w:color="auto"/>
        <w:right w:val="none" w:sz="0" w:space="0" w:color="auto"/>
      </w:divBdr>
      <w:divsChild>
        <w:div w:id="598875482">
          <w:marLeft w:val="0"/>
          <w:marRight w:val="0"/>
          <w:marTop w:val="0"/>
          <w:marBottom w:val="0"/>
          <w:divBdr>
            <w:top w:val="none" w:sz="0" w:space="0" w:color="auto"/>
            <w:left w:val="none" w:sz="0" w:space="0" w:color="auto"/>
            <w:bottom w:val="none" w:sz="0" w:space="0" w:color="auto"/>
            <w:right w:val="none" w:sz="0" w:space="0" w:color="auto"/>
          </w:divBdr>
          <w:divsChild>
            <w:div w:id="12131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022">
      <w:bodyDiv w:val="1"/>
      <w:marLeft w:val="0"/>
      <w:marRight w:val="0"/>
      <w:marTop w:val="0"/>
      <w:marBottom w:val="0"/>
      <w:divBdr>
        <w:top w:val="none" w:sz="0" w:space="0" w:color="auto"/>
        <w:left w:val="none" w:sz="0" w:space="0" w:color="auto"/>
        <w:bottom w:val="none" w:sz="0" w:space="0" w:color="auto"/>
        <w:right w:val="none" w:sz="0" w:space="0" w:color="auto"/>
      </w:divBdr>
      <w:divsChild>
        <w:div w:id="261842729">
          <w:marLeft w:val="0"/>
          <w:marRight w:val="0"/>
          <w:marTop w:val="0"/>
          <w:marBottom w:val="0"/>
          <w:divBdr>
            <w:top w:val="none" w:sz="0" w:space="0" w:color="auto"/>
            <w:left w:val="none" w:sz="0" w:space="0" w:color="auto"/>
            <w:bottom w:val="none" w:sz="0" w:space="0" w:color="auto"/>
            <w:right w:val="none" w:sz="0" w:space="0" w:color="auto"/>
          </w:divBdr>
          <w:divsChild>
            <w:div w:id="19647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4686">
      <w:bodyDiv w:val="1"/>
      <w:marLeft w:val="0"/>
      <w:marRight w:val="0"/>
      <w:marTop w:val="0"/>
      <w:marBottom w:val="0"/>
      <w:divBdr>
        <w:top w:val="none" w:sz="0" w:space="0" w:color="auto"/>
        <w:left w:val="none" w:sz="0" w:space="0" w:color="auto"/>
        <w:bottom w:val="none" w:sz="0" w:space="0" w:color="auto"/>
        <w:right w:val="none" w:sz="0" w:space="0" w:color="auto"/>
      </w:divBdr>
      <w:divsChild>
        <w:div w:id="1486118860">
          <w:marLeft w:val="0"/>
          <w:marRight w:val="0"/>
          <w:marTop w:val="0"/>
          <w:marBottom w:val="0"/>
          <w:divBdr>
            <w:top w:val="none" w:sz="0" w:space="0" w:color="auto"/>
            <w:left w:val="none" w:sz="0" w:space="0" w:color="auto"/>
            <w:bottom w:val="none" w:sz="0" w:space="0" w:color="auto"/>
            <w:right w:val="none" w:sz="0" w:space="0" w:color="auto"/>
          </w:divBdr>
          <w:divsChild>
            <w:div w:id="9680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970">
      <w:bodyDiv w:val="1"/>
      <w:marLeft w:val="0"/>
      <w:marRight w:val="0"/>
      <w:marTop w:val="0"/>
      <w:marBottom w:val="0"/>
      <w:divBdr>
        <w:top w:val="none" w:sz="0" w:space="0" w:color="auto"/>
        <w:left w:val="none" w:sz="0" w:space="0" w:color="auto"/>
        <w:bottom w:val="none" w:sz="0" w:space="0" w:color="auto"/>
        <w:right w:val="none" w:sz="0" w:space="0" w:color="auto"/>
      </w:divBdr>
      <w:divsChild>
        <w:div w:id="2119980210">
          <w:marLeft w:val="0"/>
          <w:marRight w:val="0"/>
          <w:marTop w:val="0"/>
          <w:marBottom w:val="0"/>
          <w:divBdr>
            <w:top w:val="none" w:sz="0" w:space="0" w:color="auto"/>
            <w:left w:val="none" w:sz="0" w:space="0" w:color="auto"/>
            <w:bottom w:val="none" w:sz="0" w:space="0" w:color="auto"/>
            <w:right w:val="none" w:sz="0" w:space="0" w:color="auto"/>
          </w:divBdr>
          <w:divsChild>
            <w:div w:id="58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8415">
      <w:bodyDiv w:val="1"/>
      <w:marLeft w:val="0"/>
      <w:marRight w:val="0"/>
      <w:marTop w:val="0"/>
      <w:marBottom w:val="0"/>
      <w:divBdr>
        <w:top w:val="none" w:sz="0" w:space="0" w:color="auto"/>
        <w:left w:val="none" w:sz="0" w:space="0" w:color="auto"/>
        <w:bottom w:val="none" w:sz="0" w:space="0" w:color="auto"/>
        <w:right w:val="none" w:sz="0" w:space="0" w:color="auto"/>
      </w:divBdr>
      <w:divsChild>
        <w:div w:id="1673796715">
          <w:marLeft w:val="0"/>
          <w:marRight w:val="0"/>
          <w:marTop w:val="0"/>
          <w:marBottom w:val="0"/>
          <w:divBdr>
            <w:top w:val="none" w:sz="0" w:space="0" w:color="auto"/>
            <w:left w:val="none" w:sz="0" w:space="0" w:color="auto"/>
            <w:bottom w:val="none" w:sz="0" w:space="0" w:color="auto"/>
            <w:right w:val="none" w:sz="0" w:space="0" w:color="auto"/>
          </w:divBdr>
          <w:divsChild>
            <w:div w:id="344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514">
      <w:bodyDiv w:val="1"/>
      <w:marLeft w:val="0"/>
      <w:marRight w:val="0"/>
      <w:marTop w:val="0"/>
      <w:marBottom w:val="0"/>
      <w:divBdr>
        <w:top w:val="none" w:sz="0" w:space="0" w:color="auto"/>
        <w:left w:val="none" w:sz="0" w:space="0" w:color="auto"/>
        <w:bottom w:val="none" w:sz="0" w:space="0" w:color="auto"/>
        <w:right w:val="none" w:sz="0" w:space="0" w:color="auto"/>
      </w:divBdr>
      <w:divsChild>
        <w:div w:id="104035705">
          <w:marLeft w:val="0"/>
          <w:marRight w:val="0"/>
          <w:marTop w:val="0"/>
          <w:marBottom w:val="0"/>
          <w:divBdr>
            <w:top w:val="none" w:sz="0" w:space="0" w:color="auto"/>
            <w:left w:val="none" w:sz="0" w:space="0" w:color="auto"/>
            <w:bottom w:val="none" w:sz="0" w:space="0" w:color="auto"/>
            <w:right w:val="none" w:sz="0" w:space="0" w:color="auto"/>
          </w:divBdr>
          <w:divsChild>
            <w:div w:id="28844883">
              <w:marLeft w:val="0"/>
              <w:marRight w:val="0"/>
              <w:marTop w:val="0"/>
              <w:marBottom w:val="0"/>
              <w:divBdr>
                <w:top w:val="none" w:sz="0" w:space="0" w:color="auto"/>
                <w:left w:val="none" w:sz="0" w:space="0" w:color="auto"/>
                <w:bottom w:val="none" w:sz="0" w:space="0" w:color="auto"/>
                <w:right w:val="none" w:sz="0" w:space="0" w:color="auto"/>
              </w:divBdr>
            </w:div>
            <w:div w:id="103841004">
              <w:marLeft w:val="0"/>
              <w:marRight w:val="0"/>
              <w:marTop w:val="0"/>
              <w:marBottom w:val="0"/>
              <w:divBdr>
                <w:top w:val="none" w:sz="0" w:space="0" w:color="auto"/>
                <w:left w:val="none" w:sz="0" w:space="0" w:color="auto"/>
                <w:bottom w:val="none" w:sz="0" w:space="0" w:color="auto"/>
                <w:right w:val="none" w:sz="0" w:space="0" w:color="auto"/>
              </w:divBdr>
            </w:div>
            <w:div w:id="328171230">
              <w:marLeft w:val="0"/>
              <w:marRight w:val="0"/>
              <w:marTop w:val="0"/>
              <w:marBottom w:val="0"/>
              <w:divBdr>
                <w:top w:val="none" w:sz="0" w:space="0" w:color="auto"/>
                <w:left w:val="none" w:sz="0" w:space="0" w:color="auto"/>
                <w:bottom w:val="none" w:sz="0" w:space="0" w:color="auto"/>
                <w:right w:val="none" w:sz="0" w:space="0" w:color="auto"/>
              </w:divBdr>
            </w:div>
            <w:div w:id="433210616">
              <w:marLeft w:val="0"/>
              <w:marRight w:val="0"/>
              <w:marTop w:val="0"/>
              <w:marBottom w:val="0"/>
              <w:divBdr>
                <w:top w:val="none" w:sz="0" w:space="0" w:color="auto"/>
                <w:left w:val="none" w:sz="0" w:space="0" w:color="auto"/>
                <w:bottom w:val="none" w:sz="0" w:space="0" w:color="auto"/>
                <w:right w:val="none" w:sz="0" w:space="0" w:color="auto"/>
              </w:divBdr>
            </w:div>
            <w:div w:id="666250069">
              <w:marLeft w:val="0"/>
              <w:marRight w:val="0"/>
              <w:marTop w:val="0"/>
              <w:marBottom w:val="0"/>
              <w:divBdr>
                <w:top w:val="none" w:sz="0" w:space="0" w:color="auto"/>
                <w:left w:val="none" w:sz="0" w:space="0" w:color="auto"/>
                <w:bottom w:val="none" w:sz="0" w:space="0" w:color="auto"/>
                <w:right w:val="none" w:sz="0" w:space="0" w:color="auto"/>
              </w:divBdr>
            </w:div>
            <w:div w:id="750153376">
              <w:marLeft w:val="0"/>
              <w:marRight w:val="0"/>
              <w:marTop w:val="0"/>
              <w:marBottom w:val="0"/>
              <w:divBdr>
                <w:top w:val="none" w:sz="0" w:space="0" w:color="auto"/>
                <w:left w:val="none" w:sz="0" w:space="0" w:color="auto"/>
                <w:bottom w:val="none" w:sz="0" w:space="0" w:color="auto"/>
                <w:right w:val="none" w:sz="0" w:space="0" w:color="auto"/>
              </w:divBdr>
            </w:div>
            <w:div w:id="807818438">
              <w:marLeft w:val="0"/>
              <w:marRight w:val="0"/>
              <w:marTop w:val="0"/>
              <w:marBottom w:val="0"/>
              <w:divBdr>
                <w:top w:val="none" w:sz="0" w:space="0" w:color="auto"/>
                <w:left w:val="none" w:sz="0" w:space="0" w:color="auto"/>
                <w:bottom w:val="none" w:sz="0" w:space="0" w:color="auto"/>
                <w:right w:val="none" w:sz="0" w:space="0" w:color="auto"/>
              </w:divBdr>
            </w:div>
            <w:div w:id="859197559">
              <w:marLeft w:val="0"/>
              <w:marRight w:val="0"/>
              <w:marTop w:val="0"/>
              <w:marBottom w:val="0"/>
              <w:divBdr>
                <w:top w:val="none" w:sz="0" w:space="0" w:color="auto"/>
                <w:left w:val="none" w:sz="0" w:space="0" w:color="auto"/>
                <w:bottom w:val="none" w:sz="0" w:space="0" w:color="auto"/>
                <w:right w:val="none" w:sz="0" w:space="0" w:color="auto"/>
              </w:divBdr>
            </w:div>
            <w:div w:id="1059792986">
              <w:marLeft w:val="0"/>
              <w:marRight w:val="0"/>
              <w:marTop w:val="0"/>
              <w:marBottom w:val="0"/>
              <w:divBdr>
                <w:top w:val="none" w:sz="0" w:space="0" w:color="auto"/>
                <w:left w:val="none" w:sz="0" w:space="0" w:color="auto"/>
                <w:bottom w:val="none" w:sz="0" w:space="0" w:color="auto"/>
                <w:right w:val="none" w:sz="0" w:space="0" w:color="auto"/>
              </w:divBdr>
            </w:div>
            <w:div w:id="1078403214">
              <w:marLeft w:val="0"/>
              <w:marRight w:val="0"/>
              <w:marTop w:val="0"/>
              <w:marBottom w:val="0"/>
              <w:divBdr>
                <w:top w:val="none" w:sz="0" w:space="0" w:color="auto"/>
                <w:left w:val="none" w:sz="0" w:space="0" w:color="auto"/>
                <w:bottom w:val="none" w:sz="0" w:space="0" w:color="auto"/>
                <w:right w:val="none" w:sz="0" w:space="0" w:color="auto"/>
              </w:divBdr>
            </w:div>
            <w:div w:id="1088238328">
              <w:marLeft w:val="0"/>
              <w:marRight w:val="0"/>
              <w:marTop w:val="0"/>
              <w:marBottom w:val="0"/>
              <w:divBdr>
                <w:top w:val="none" w:sz="0" w:space="0" w:color="auto"/>
                <w:left w:val="none" w:sz="0" w:space="0" w:color="auto"/>
                <w:bottom w:val="none" w:sz="0" w:space="0" w:color="auto"/>
                <w:right w:val="none" w:sz="0" w:space="0" w:color="auto"/>
              </w:divBdr>
            </w:div>
            <w:div w:id="1141777108">
              <w:marLeft w:val="0"/>
              <w:marRight w:val="0"/>
              <w:marTop w:val="0"/>
              <w:marBottom w:val="0"/>
              <w:divBdr>
                <w:top w:val="none" w:sz="0" w:space="0" w:color="auto"/>
                <w:left w:val="none" w:sz="0" w:space="0" w:color="auto"/>
                <w:bottom w:val="none" w:sz="0" w:space="0" w:color="auto"/>
                <w:right w:val="none" w:sz="0" w:space="0" w:color="auto"/>
              </w:divBdr>
            </w:div>
            <w:div w:id="1878662641">
              <w:marLeft w:val="0"/>
              <w:marRight w:val="0"/>
              <w:marTop w:val="0"/>
              <w:marBottom w:val="0"/>
              <w:divBdr>
                <w:top w:val="none" w:sz="0" w:space="0" w:color="auto"/>
                <w:left w:val="none" w:sz="0" w:space="0" w:color="auto"/>
                <w:bottom w:val="none" w:sz="0" w:space="0" w:color="auto"/>
                <w:right w:val="none" w:sz="0" w:space="0" w:color="auto"/>
              </w:divBdr>
            </w:div>
            <w:div w:id="207277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6910">
      <w:bodyDiv w:val="1"/>
      <w:marLeft w:val="0"/>
      <w:marRight w:val="0"/>
      <w:marTop w:val="0"/>
      <w:marBottom w:val="0"/>
      <w:divBdr>
        <w:top w:val="none" w:sz="0" w:space="0" w:color="auto"/>
        <w:left w:val="none" w:sz="0" w:space="0" w:color="auto"/>
        <w:bottom w:val="none" w:sz="0" w:space="0" w:color="auto"/>
        <w:right w:val="none" w:sz="0" w:space="0" w:color="auto"/>
      </w:divBdr>
      <w:divsChild>
        <w:div w:id="529687022">
          <w:marLeft w:val="0"/>
          <w:marRight w:val="0"/>
          <w:marTop w:val="0"/>
          <w:marBottom w:val="0"/>
          <w:divBdr>
            <w:top w:val="none" w:sz="0" w:space="0" w:color="auto"/>
            <w:left w:val="none" w:sz="0" w:space="0" w:color="auto"/>
            <w:bottom w:val="none" w:sz="0" w:space="0" w:color="auto"/>
            <w:right w:val="none" w:sz="0" w:space="0" w:color="auto"/>
          </w:divBdr>
          <w:divsChild>
            <w:div w:id="17398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tend.castsoftwar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xtend.castsoftware.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casthighlight.com" TargetMode="External"/><Relationship Id="rId5" Type="http://schemas.openxmlformats.org/officeDocument/2006/relationships/hyperlink" Target="https://www.python.org/downloads/" TargetMode="Externa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7668</TotalTime>
  <Pages>5</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Kaplan</dc:creator>
  <cp:keywords/>
  <dc:description/>
  <cp:lastModifiedBy>Haig Bedros</cp:lastModifiedBy>
  <cp:revision>3</cp:revision>
  <dcterms:created xsi:type="dcterms:W3CDTF">2023-01-31T15:51:00Z</dcterms:created>
  <dcterms:modified xsi:type="dcterms:W3CDTF">2023-03-27T15:21:00Z</dcterms:modified>
</cp:coreProperties>
</file>